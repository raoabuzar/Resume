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6B499" w14:textId="77777777" w:rsidR="000167E0" w:rsidRPr="00B115BD" w:rsidRDefault="000167E0" w:rsidP="006F7989">
      <w:pPr>
        <w:spacing w:after="0" w:line="240" w:lineRule="auto"/>
        <w:jc w:val="center"/>
        <w:rPr>
          <w:rFonts w:ascii="Times New Roman" w:eastAsia="Times New Roman" w:hAnsi="Times New Roman" w:cs="Times New Roman"/>
          <w:b/>
          <w:bCs/>
          <w:sz w:val="48"/>
          <w:szCs w:val="48"/>
          <w:lang w:val="en-US"/>
        </w:rPr>
      </w:pPr>
      <w:bookmarkStart w:id="0" w:name="_Toc49535461"/>
      <w:bookmarkStart w:id="1" w:name="_Toc49535556"/>
      <w:bookmarkStart w:id="2" w:name="_Toc49544822"/>
      <w:bookmarkStart w:id="3" w:name="_Toc49574634"/>
      <w:bookmarkStart w:id="4" w:name="_Toc49623004"/>
      <w:r w:rsidRPr="00B115BD">
        <w:rPr>
          <w:rFonts w:ascii="Times New Roman" w:eastAsia="Times New Roman" w:hAnsi="Times New Roman" w:cs="Times New Roman"/>
          <w:b/>
          <w:bCs/>
          <w:sz w:val="48"/>
          <w:szCs w:val="48"/>
          <w:lang w:val="en-US"/>
        </w:rPr>
        <w:t xml:space="preserve">Textile Auxiliaries </w:t>
      </w:r>
    </w:p>
    <w:p w14:paraId="796B1829" w14:textId="77777777" w:rsidR="000167E0" w:rsidRPr="00B115BD" w:rsidRDefault="000167E0" w:rsidP="006F7989">
      <w:pPr>
        <w:spacing w:after="0" w:line="240" w:lineRule="auto"/>
        <w:jc w:val="center"/>
        <w:rPr>
          <w:rFonts w:ascii="Times New Roman" w:eastAsia="Times New Roman" w:hAnsi="Times New Roman" w:cs="Times New Roman"/>
          <w:b/>
          <w:sz w:val="48"/>
          <w:szCs w:val="48"/>
          <w:lang w:val="en-US"/>
        </w:rPr>
      </w:pPr>
    </w:p>
    <w:p w14:paraId="1C8AE125" w14:textId="77777777" w:rsidR="000167E0" w:rsidRPr="00B115BD" w:rsidRDefault="000167E0" w:rsidP="006F7989">
      <w:pPr>
        <w:spacing w:after="0" w:line="240" w:lineRule="auto"/>
        <w:jc w:val="center"/>
        <w:rPr>
          <w:rFonts w:ascii="Times New Roman" w:eastAsia="Times New Roman" w:hAnsi="Times New Roman" w:cs="Times New Roman"/>
          <w:b/>
          <w:bCs/>
          <w:sz w:val="6"/>
          <w:szCs w:val="24"/>
          <w:lang w:val="en-US"/>
        </w:rPr>
      </w:pPr>
    </w:p>
    <w:p w14:paraId="16EC12D9" w14:textId="77777777" w:rsidR="000167E0" w:rsidRPr="00B115BD" w:rsidRDefault="000167E0" w:rsidP="006F7989">
      <w:pPr>
        <w:keepNext/>
        <w:spacing w:before="240" w:after="60" w:line="240" w:lineRule="auto"/>
        <w:outlineLvl w:val="2"/>
        <w:rPr>
          <w:rFonts w:ascii="Times New Roman" w:eastAsia="Times New Roman" w:hAnsi="Times New Roman" w:cs="Times New Roman"/>
          <w:b/>
          <w:bCs/>
          <w:sz w:val="24"/>
          <w:szCs w:val="26"/>
          <w:lang w:val="en-US"/>
        </w:rPr>
      </w:pPr>
      <w:bookmarkStart w:id="5" w:name="_Toc49535462"/>
      <w:bookmarkStart w:id="6" w:name="_Toc49535557"/>
      <w:bookmarkEnd w:id="0"/>
      <w:bookmarkEnd w:id="1"/>
      <w:bookmarkEnd w:id="2"/>
      <w:bookmarkEnd w:id="3"/>
      <w:bookmarkEnd w:id="4"/>
    </w:p>
    <w:p w14:paraId="799BD077" w14:textId="4F43DAFF" w:rsidR="000167E0" w:rsidRPr="00B115BD" w:rsidRDefault="000167E0" w:rsidP="006F7989">
      <w:pPr>
        <w:spacing w:after="0" w:line="240" w:lineRule="auto"/>
        <w:rPr>
          <w:rFonts w:ascii="Times New Roman" w:eastAsia="Times New Roman" w:hAnsi="Times New Roman" w:cs="Times New Roman"/>
          <w:sz w:val="24"/>
          <w:szCs w:val="24"/>
          <w:lang w:val="en-US"/>
        </w:rPr>
      </w:pPr>
      <w:r w:rsidRPr="00B115BD">
        <w:rPr>
          <w:rFonts w:ascii="Times New Roman" w:eastAsia="Times New Roman" w:hAnsi="Times New Roman" w:cs="Times New Roman"/>
          <w:b/>
          <w:bCs/>
          <w:sz w:val="24"/>
          <w:szCs w:val="24"/>
          <w:lang w:val="en-US"/>
        </w:rPr>
        <w:t>Project Code</w:t>
      </w:r>
      <w:r w:rsidR="002C4DF2">
        <w:rPr>
          <w:rFonts w:ascii="Times New Roman" w:eastAsia="Times New Roman" w:hAnsi="Times New Roman" w:cs="Times New Roman"/>
          <w:b/>
          <w:bCs/>
          <w:sz w:val="24"/>
          <w:szCs w:val="24"/>
          <w:lang w:val="en-US"/>
        </w:rPr>
        <w:t xml:space="preserve">               </w:t>
      </w:r>
    </w:p>
    <w:p w14:paraId="3D819D50" w14:textId="2ED2FED9" w:rsidR="000167E0" w:rsidRPr="00B115BD" w:rsidRDefault="000167E0" w:rsidP="00FF0405">
      <w:pPr>
        <w:spacing w:after="0" w:line="240" w:lineRule="auto"/>
        <w:ind w:left="720"/>
        <w:rPr>
          <w:rFonts w:ascii="Times New Roman" w:eastAsia="Times New Roman" w:hAnsi="Times New Roman" w:cs="Times New Roman"/>
          <w:b/>
          <w:bCs/>
          <w:sz w:val="24"/>
          <w:szCs w:val="24"/>
          <w:lang w:val="en-US"/>
        </w:rPr>
      </w:pPr>
      <w:r w:rsidRPr="00B115BD">
        <w:rPr>
          <w:rFonts w:ascii="Times New Roman" w:eastAsia="Times New Roman" w:hAnsi="Times New Roman" w:cs="Times New Roman"/>
          <w:sz w:val="24"/>
          <w:szCs w:val="24"/>
          <w:lang w:val="en-US"/>
        </w:rPr>
        <w:tab/>
      </w:r>
      <w:bookmarkStart w:id="7" w:name="_Toc49544823"/>
      <w:bookmarkStart w:id="8" w:name="_Toc49574635"/>
      <w:bookmarkStart w:id="9" w:name="_Toc49623005"/>
    </w:p>
    <w:p w14:paraId="307CD557" w14:textId="77777777" w:rsidR="000167E0" w:rsidRPr="00B115BD" w:rsidRDefault="000167E0" w:rsidP="006F7989">
      <w:pPr>
        <w:spacing w:after="0" w:line="240" w:lineRule="auto"/>
        <w:rPr>
          <w:rFonts w:ascii="Times New Roman" w:eastAsia="Times New Roman" w:hAnsi="Times New Roman" w:cs="Times New Roman"/>
          <w:sz w:val="24"/>
          <w:szCs w:val="24"/>
          <w:lang w:val="en-US"/>
        </w:rPr>
      </w:pPr>
      <w:r w:rsidRPr="00B115BD">
        <w:rPr>
          <w:rFonts w:ascii="Times New Roman" w:eastAsia="Times New Roman" w:hAnsi="Times New Roman" w:cs="Times New Roman"/>
          <w:b/>
          <w:bCs/>
          <w:sz w:val="24"/>
          <w:szCs w:val="24"/>
          <w:lang w:val="en-US"/>
        </w:rPr>
        <w:t>Project Advisor</w:t>
      </w:r>
      <w:bookmarkEnd w:id="5"/>
      <w:bookmarkEnd w:id="6"/>
      <w:bookmarkEnd w:id="7"/>
      <w:bookmarkEnd w:id="8"/>
      <w:bookmarkEnd w:id="9"/>
    </w:p>
    <w:p w14:paraId="401124D3" w14:textId="77777777" w:rsidR="000167E0" w:rsidRPr="00B115BD" w:rsidRDefault="000167E0" w:rsidP="006F7989">
      <w:pPr>
        <w:spacing w:after="0" w:line="240" w:lineRule="auto"/>
        <w:ind w:left="720"/>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ab/>
      </w:r>
      <w:r w:rsidRPr="00B115BD">
        <w:rPr>
          <w:rFonts w:ascii="Times New Roman" w:eastAsia="Times New Roman" w:hAnsi="Times New Roman" w:cs="Times New Roman"/>
          <w:sz w:val="24"/>
          <w:szCs w:val="24"/>
          <w:lang w:val="en-US"/>
        </w:rPr>
        <w:tab/>
        <w:t>&lt;Name of the project internal advisor&gt; (internal)</w:t>
      </w:r>
    </w:p>
    <w:p w14:paraId="6CBE91A9" w14:textId="77777777" w:rsidR="000167E0" w:rsidRPr="00B115BD" w:rsidRDefault="000167E0" w:rsidP="006F7989">
      <w:pPr>
        <w:spacing w:after="0" w:line="240" w:lineRule="auto"/>
        <w:ind w:left="720"/>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ab/>
      </w:r>
      <w:r w:rsidRPr="00B115BD">
        <w:rPr>
          <w:rFonts w:ascii="Times New Roman" w:eastAsia="Times New Roman" w:hAnsi="Times New Roman" w:cs="Times New Roman"/>
          <w:sz w:val="24"/>
          <w:szCs w:val="24"/>
          <w:lang w:val="en-US"/>
        </w:rPr>
        <w:tab/>
        <w:t>&lt;Name of the project external advisor (if any)&gt; (external)</w:t>
      </w:r>
    </w:p>
    <w:p w14:paraId="65E6E685" w14:textId="77777777" w:rsidR="000167E0" w:rsidRPr="00B115BD" w:rsidRDefault="000167E0" w:rsidP="006F7989">
      <w:pPr>
        <w:spacing w:after="0" w:line="240" w:lineRule="auto"/>
        <w:ind w:left="360"/>
        <w:rPr>
          <w:rFonts w:ascii="Times New Roman" w:eastAsia="Times New Roman" w:hAnsi="Times New Roman" w:cs="Times New Roman"/>
          <w:sz w:val="24"/>
          <w:szCs w:val="24"/>
          <w:lang w:val="en-US"/>
        </w:rPr>
      </w:pPr>
    </w:p>
    <w:p w14:paraId="66266C55" w14:textId="77777777" w:rsidR="000167E0" w:rsidRPr="00B115BD" w:rsidRDefault="000167E0" w:rsidP="006F7989">
      <w:pPr>
        <w:spacing w:after="0" w:line="240" w:lineRule="auto"/>
        <w:rPr>
          <w:rFonts w:ascii="Times New Roman" w:eastAsia="Times New Roman" w:hAnsi="Times New Roman" w:cs="Times New Roman"/>
          <w:b/>
          <w:bCs/>
          <w:sz w:val="24"/>
          <w:szCs w:val="24"/>
          <w:lang w:val="en-US"/>
        </w:rPr>
      </w:pPr>
      <w:bookmarkStart w:id="10" w:name="_Toc49535463"/>
      <w:bookmarkStart w:id="11" w:name="_Toc49535558"/>
      <w:bookmarkStart w:id="12" w:name="_Toc49544824"/>
      <w:bookmarkStart w:id="13" w:name="_Toc49574636"/>
      <w:bookmarkStart w:id="14" w:name="_Toc49623006"/>
    </w:p>
    <w:p w14:paraId="6B16E7EC" w14:textId="77777777" w:rsidR="000167E0" w:rsidRPr="00B115BD" w:rsidRDefault="000167E0" w:rsidP="006F7989">
      <w:pPr>
        <w:spacing w:after="0" w:line="240" w:lineRule="auto"/>
        <w:rPr>
          <w:rFonts w:ascii="Times New Roman" w:eastAsia="Times New Roman" w:hAnsi="Times New Roman" w:cs="Times New Roman"/>
          <w:sz w:val="24"/>
          <w:szCs w:val="24"/>
          <w:lang w:val="en-US"/>
        </w:rPr>
      </w:pPr>
      <w:r w:rsidRPr="00B115BD">
        <w:rPr>
          <w:rFonts w:ascii="Times New Roman" w:eastAsia="Times New Roman" w:hAnsi="Times New Roman" w:cs="Times New Roman"/>
          <w:b/>
          <w:bCs/>
          <w:sz w:val="24"/>
          <w:szCs w:val="24"/>
          <w:lang w:val="en-US"/>
        </w:rPr>
        <w:t>Project Manager</w:t>
      </w:r>
      <w:bookmarkEnd w:id="10"/>
      <w:bookmarkEnd w:id="11"/>
      <w:bookmarkEnd w:id="12"/>
      <w:bookmarkEnd w:id="13"/>
      <w:bookmarkEnd w:id="14"/>
    </w:p>
    <w:p w14:paraId="68CC29EA" w14:textId="68BC1090" w:rsidR="000167E0" w:rsidRPr="00B115BD" w:rsidRDefault="000167E0" w:rsidP="006F7989">
      <w:pPr>
        <w:spacing w:after="0" w:line="240" w:lineRule="auto"/>
        <w:ind w:left="720"/>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ab/>
      </w:r>
    </w:p>
    <w:p w14:paraId="7B70E679" w14:textId="77777777" w:rsidR="000167E0" w:rsidRPr="00B115BD" w:rsidRDefault="000167E0" w:rsidP="006F7989">
      <w:pPr>
        <w:spacing w:after="0" w:line="240" w:lineRule="auto"/>
        <w:rPr>
          <w:rFonts w:ascii="Times New Roman" w:eastAsia="Times New Roman" w:hAnsi="Times New Roman" w:cs="Times New Roman"/>
          <w:b/>
          <w:bCs/>
          <w:sz w:val="24"/>
          <w:szCs w:val="24"/>
          <w:lang w:val="en-US"/>
        </w:rPr>
      </w:pPr>
      <w:bookmarkStart w:id="15" w:name="_Toc49535464"/>
      <w:bookmarkStart w:id="16" w:name="_Toc49535559"/>
      <w:bookmarkStart w:id="17" w:name="_Toc49544825"/>
      <w:bookmarkStart w:id="18" w:name="_Toc49574637"/>
      <w:bookmarkStart w:id="19" w:name="_Toc49623007"/>
    </w:p>
    <w:p w14:paraId="3546A273" w14:textId="77777777" w:rsidR="000167E0" w:rsidRPr="00B115BD" w:rsidRDefault="000167E0" w:rsidP="006F7989">
      <w:pPr>
        <w:spacing w:after="0" w:line="240" w:lineRule="auto"/>
        <w:rPr>
          <w:rFonts w:ascii="Times New Roman" w:eastAsia="Times New Roman" w:hAnsi="Times New Roman" w:cs="Times New Roman"/>
          <w:sz w:val="24"/>
          <w:szCs w:val="24"/>
          <w:lang w:val="en-US"/>
        </w:rPr>
      </w:pPr>
      <w:r w:rsidRPr="00B115BD">
        <w:rPr>
          <w:rFonts w:ascii="Times New Roman" w:eastAsia="Times New Roman" w:hAnsi="Times New Roman" w:cs="Times New Roman"/>
          <w:b/>
          <w:bCs/>
          <w:sz w:val="24"/>
          <w:szCs w:val="24"/>
          <w:lang w:val="en-US"/>
        </w:rPr>
        <w:t>Project Team</w:t>
      </w:r>
      <w:bookmarkEnd w:id="15"/>
      <w:bookmarkEnd w:id="16"/>
      <w:bookmarkEnd w:id="17"/>
      <w:bookmarkEnd w:id="18"/>
      <w:bookmarkEnd w:id="19"/>
    </w:p>
    <w:p w14:paraId="227864D1" w14:textId="787A38C1" w:rsidR="00B1713A" w:rsidRDefault="000167E0" w:rsidP="00B1713A">
      <w:pPr>
        <w:spacing w:after="0" w:line="240" w:lineRule="auto"/>
        <w:ind w:left="2160"/>
        <w:rPr>
          <w:rFonts w:ascii="Times New Roman" w:eastAsia="Times New Roman" w:hAnsi="Times New Roman" w:cs="Times New Roman"/>
          <w:sz w:val="24"/>
          <w:szCs w:val="24"/>
          <w:lang w:val="en-US"/>
        </w:rPr>
      </w:pPr>
      <w:bookmarkStart w:id="20" w:name="_Toc49535465"/>
      <w:bookmarkStart w:id="21" w:name="_Toc49535560"/>
      <w:bookmarkStart w:id="22" w:name="_Toc49544826"/>
      <w:bookmarkStart w:id="23" w:name="_Toc49574638"/>
      <w:bookmarkStart w:id="24" w:name="_Toc49623008"/>
      <w:r w:rsidRPr="00B115BD">
        <w:rPr>
          <w:rFonts w:ascii="Times New Roman" w:eastAsia="Times New Roman" w:hAnsi="Times New Roman" w:cs="Times New Roman"/>
          <w:sz w:val="24"/>
          <w:szCs w:val="24"/>
          <w:lang w:val="en-US"/>
        </w:rPr>
        <w:t>Muhammad</w:t>
      </w:r>
      <w:bookmarkEnd w:id="20"/>
      <w:bookmarkEnd w:id="21"/>
      <w:bookmarkEnd w:id="22"/>
      <w:bookmarkEnd w:id="23"/>
      <w:bookmarkEnd w:id="24"/>
      <w:r w:rsidR="00BA6344">
        <w:rPr>
          <w:rFonts w:ascii="Times New Roman" w:eastAsia="Times New Roman" w:hAnsi="Times New Roman" w:cs="Times New Roman"/>
          <w:sz w:val="24"/>
          <w:szCs w:val="24"/>
          <w:lang w:val="en-US"/>
        </w:rPr>
        <w:t xml:space="preserve"> Abuzar 17-uglc-420</w:t>
      </w:r>
      <w:r w:rsidR="00B1713A">
        <w:rPr>
          <w:rFonts w:ascii="Times New Roman" w:eastAsia="Times New Roman" w:hAnsi="Times New Roman" w:cs="Times New Roman"/>
          <w:sz w:val="24"/>
          <w:szCs w:val="24"/>
          <w:lang w:val="en-US"/>
        </w:rPr>
        <w:t>(Leader)</w:t>
      </w:r>
    </w:p>
    <w:p w14:paraId="03E04A8A" w14:textId="761DF498" w:rsidR="00B1713A" w:rsidRDefault="00B1713A" w:rsidP="00B1713A">
      <w:pPr>
        <w:spacing w:after="0" w:line="240" w:lineRule="auto"/>
        <w:ind w:left="21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Haseeb Anwar</w:t>
      </w:r>
      <w:r w:rsidR="009346D4">
        <w:rPr>
          <w:rFonts w:ascii="Times New Roman" w:eastAsia="Times New Roman" w:hAnsi="Times New Roman" w:cs="Times New Roman"/>
          <w:sz w:val="24"/>
          <w:szCs w:val="24"/>
          <w:lang w:val="en-US"/>
        </w:rPr>
        <w:t xml:space="preserve">          BSCSF18E043</w:t>
      </w:r>
    </w:p>
    <w:p w14:paraId="5DF7213C" w14:textId="431BA2F1" w:rsidR="00B1713A" w:rsidRPr="00BA6344" w:rsidRDefault="00B1713A" w:rsidP="00B1713A">
      <w:pPr>
        <w:spacing w:after="0" w:line="240" w:lineRule="auto"/>
        <w:ind w:left="21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Danish Tahir</w:t>
      </w:r>
      <w:r w:rsidR="009346D4">
        <w:rPr>
          <w:rFonts w:ascii="Times New Roman" w:eastAsia="Times New Roman" w:hAnsi="Times New Roman" w:cs="Times New Roman"/>
          <w:sz w:val="24"/>
          <w:szCs w:val="24"/>
          <w:lang w:val="en-US"/>
        </w:rPr>
        <w:t xml:space="preserve">             17-uglc -445</w:t>
      </w:r>
    </w:p>
    <w:p w14:paraId="0AEBD065" w14:textId="77777777" w:rsidR="0005370F" w:rsidRPr="00B115BD" w:rsidRDefault="000167E0" w:rsidP="006F7989">
      <w:pPr>
        <w:spacing w:line="240" w:lineRule="auto"/>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br w:type="page"/>
      </w:r>
    </w:p>
    <w:sdt>
      <w:sdtPr>
        <w:rPr>
          <w:rFonts w:ascii="Times New Roman" w:eastAsiaTheme="minorHAnsi" w:hAnsi="Times New Roman" w:cs="Times New Roman"/>
          <w:color w:val="auto"/>
          <w:sz w:val="22"/>
          <w:szCs w:val="22"/>
          <w:lang/>
        </w:rPr>
        <w:id w:val="-817963361"/>
        <w:docPartObj>
          <w:docPartGallery w:val="Table of Contents"/>
          <w:docPartUnique/>
        </w:docPartObj>
      </w:sdtPr>
      <w:sdtEndPr>
        <w:rPr>
          <w:b/>
          <w:bCs/>
          <w:noProof/>
        </w:rPr>
      </w:sdtEndPr>
      <w:sdtContent>
        <w:p w14:paraId="3C6A9C58" w14:textId="08B362A2" w:rsidR="00A84B7F" w:rsidRPr="007617C7" w:rsidRDefault="00A84B7F" w:rsidP="00722F76">
          <w:pPr>
            <w:pStyle w:val="TOCHeading"/>
            <w:tabs>
              <w:tab w:val="left" w:pos="5352"/>
            </w:tabs>
            <w:spacing w:line="240" w:lineRule="auto"/>
            <w:rPr>
              <w:rFonts w:ascii="Times New Roman" w:hAnsi="Times New Roman" w:cs="Times New Roman"/>
              <w:b/>
              <w:bCs/>
              <w:color w:val="auto"/>
            </w:rPr>
          </w:pPr>
          <w:r w:rsidRPr="007617C7">
            <w:rPr>
              <w:rFonts w:ascii="Times New Roman" w:hAnsi="Times New Roman" w:cs="Times New Roman"/>
              <w:b/>
              <w:bCs/>
              <w:color w:val="auto"/>
            </w:rPr>
            <w:t>Table of Contents</w:t>
          </w:r>
          <w:r w:rsidR="00722F76">
            <w:rPr>
              <w:rFonts w:ascii="Times New Roman" w:hAnsi="Times New Roman" w:cs="Times New Roman"/>
              <w:b/>
              <w:bCs/>
              <w:color w:val="auto"/>
            </w:rPr>
            <w:tab/>
          </w:r>
        </w:p>
        <w:p w14:paraId="77460872" w14:textId="034EDFDB" w:rsidR="001937E1" w:rsidRDefault="00A84B7F">
          <w:pPr>
            <w:pStyle w:val="TOC1"/>
            <w:tabs>
              <w:tab w:val="right" w:leader="dot" w:pos="9016"/>
            </w:tabs>
            <w:rPr>
              <w:rFonts w:asciiTheme="minorHAnsi" w:eastAsiaTheme="minorEastAsia" w:hAnsiTheme="minorHAnsi" w:cstheme="minorBidi"/>
              <w:b w:val="0"/>
              <w:bCs w:val="0"/>
              <w:noProof/>
              <w:sz w:val="22"/>
              <w:szCs w:val="22"/>
              <w:lang/>
            </w:rPr>
          </w:pPr>
          <w:r w:rsidRPr="007617C7">
            <w:fldChar w:fldCharType="begin"/>
          </w:r>
          <w:r w:rsidRPr="007617C7">
            <w:instrText xml:space="preserve"> TOC \o "1-3" \h \z \u </w:instrText>
          </w:r>
          <w:r w:rsidRPr="007617C7">
            <w:fldChar w:fldCharType="separate"/>
          </w:r>
          <w:hyperlink w:anchor="_Toc86589913" w:history="1">
            <w:r w:rsidR="001937E1" w:rsidRPr="005B03DF">
              <w:rPr>
                <w:rStyle w:val="Hyperlink"/>
                <w:noProof/>
              </w:rPr>
              <w:t>Chapter 01</w:t>
            </w:r>
            <w:r w:rsidR="001937E1">
              <w:rPr>
                <w:noProof/>
                <w:webHidden/>
              </w:rPr>
              <w:tab/>
            </w:r>
            <w:r w:rsidR="001937E1">
              <w:rPr>
                <w:noProof/>
                <w:webHidden/>
              </w:rPr>
              <w:fldChar w:fldCharType="begin"/>
            </w:r>
            <w:r w:rsidR="001937E1">
              <w:rPr>
                <w:noProof/>
                <w:webHidden/>
              </w:rPr>
              <w:instrText xml:space="preserve"> PAGEREF _Toc86589913 \h </w:instrText>
            </w:r>
            <w:r w:rsidR="001937E1">
              <w:rPr>
                <w:noProof/>
                <w:webHidden/>
              </w:rPr>
            </w:r>
            <w:r w:rsidR="001937E1">
              <w:rPr>
                <w:noProof/>
                <w:webHidden/>
              </w:rPr>
              <w:fldChar w:fldCharType="separate"/>
            </w:r>
            <w:r w:rsidR="001937E1">
              <w:rPr>
                <w:noProof/>
                <w:webHidden/>
              </w:rPr>
              <w:t>4</w:t>
            </w:r>
            <w:r w:rsidR="001937E1">
              <w:rPr>
                <w:noProof/>
                <w:webHidden/>
              </w:rPr>
              <w:fldChar w:fldCharType="end"/>
            </w:r>
          </w:hyperlink>
        </w:p>
        <w:p w14:paraId="54BEE484" w14:textId="6ED78A9C"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14" w:history="1">
            <w:r w:rsidR="001937E1" w:rsidRPr="005B03DF">
              <w:rPr>
                <w:rStyle w:val="Hyperlink"/>
                <w:noProof/>
              </w:rPr>
              <w:t>1.1</w:t>
            </w:r>
            <w:r w:rsidR="001937E1">
              <w:rPr>
                <w:rFonts w:asciiTheme="minorHAnsi" w:eastAsiaTheme="minorEastAsia" w:hAnsiTheme="minorHAnsi" w:cstheme="minorBidi"/>
                <w:i w:val="0"/>
                <w:iCs w:val="0"/>
                <w:noProof/>
                <w:sz w:val="22"/>
                <w:szCs w:val="22"/>
                <w:lang/>
              </w:rPr>
              <w:tab/>
            </w:r>
            <w:r w:rsidR="001937E1" w:rsidRPr="005B03DF">
              <w:rPr>
                <w:rStyle w:val="Hyperlink"/>
                <w:noProof/>
              </w:rPr>
              <w:t>Introduction</w:t>
            </w:r>
            <w:r w:rsidR="001937E1">
              <w:rPr>
                <w:noProof/>
                <w:webHidden/>
              </w:rPr>
              <w:tab/>
            </w:r>
            <w:r w:rsidR="001937E1">
              <w:rPr>
                <w:noProof/>
                <w:webHidden/>
              </w:rPr>
              <w:fldChar w:fldCharType="begin"/>
            </w:r>
            <w:r w:rsidR="001937E1">
              <w:rPr>
                <w:noProof/>
                <w:webHidden/>
              </w:rPr>
              <w:instrText xml:space="preserve"> PAGEREF _Toc86589914 \h </w:instrText>
            </w:r>
            <w:r w:rsidR="001937E1">
              <w:rPr>
                <w:noProof/>
                <w:webHidden/>
              </w:rPr>
            </w:r>
            <w:r w:rsidR="001937E1">
              <w:rPr>
                <w:noProof/>
                <w:webHidden/>
              </w:rPr>
              <w:fldChar w:fldCharType="separate"/>
            </w:r>
            <w:r w:rsidR="001937E1">
              <w:rPr>
                <w:noProof/>
                <w:webHidden/>
              </w:rPr>
              <w:t>4</w:t>
            </w:r>
            <w:r w:rsidR="001937E1">
              <w:rPr>
                <w:noProof/>
                <w:webHidden/>
              </w:rPr>
              <w:fldChar w:fldCharType="end"/>
            </w:r>
          </w:hyperlink>
        </w:p>
        <w:p w14:paraId="3A517365" w14:textId="776CB307"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15" w:history="1">
            <w:r w:rsidR="001937E1" w:rsidRPr="005B03DF">
              <w:rPr>
                <w:rStyle w:val="Hyperlink"/>
                <w:noProof/>
              </w:rPr>
              <w:t>1.2</w:t>
            </w:r>
            <w:r w:rsidR="001937E1">
              <w:rPr>
                <w:rFonts w:asciiTheme="minorHAnsi" w:eastAsiaTheme="minorEastAsia" w:hAnsiTheme="minorHAnsi" w:cstheme="minorBidi"/>
                <w:i w:val="0"/>
                <w:iCs w:val="0"/>
                <w:noProof/>
                <w:sz w:val="22"/>
                <w:szCs w:val="22"/>
                <w:lang/>
              </w:rPr>
              <w:tab/>
            </w:r>
            <w:r w:rsidR="001937E1" w:rsidRPr="005B03DF">
              <w:rPr>
                <w:rStyle w:val="Hyperlink"/>
                <w:noProof/>
              </w:rPr>
              <w:t>Project Overview</w:t>
            </w:r>
            <w:r w:rsidR="001937E1">
              <w:rPr>
                <w:noProof/>
                <w:webHidden/>
              </w:rPr>
              <w:tab/>
            </w:r>
            <w:r w:rsidR="001937E1">
              <w:rPr>
                <w:noProof/>
                <w:webHidden/>
              </w:rPr>
              <w:fldChar w:fldCharType="begin"/>
            </w:r>
            <w:r w:rsidR="001937E1">
              <w:rPr>
                <w:noProof/>
                <w:webHidden/>
              </w:rPr>
              <w:instrText xml:space="preserve"> PAGEREF _Toc86589915 \h </w:instrText>
            </w:r>
            <w:r w:rsidR="001937E1">
              <w:rPr>
                <w:noProof/>
                <w:webHidden/>
              </w:rPr>
            </w:r>
            <w:r w:rsidR="001937E1">
              <w:rPr>
                <w:noProof/>
                <w:webHidden/>
              </w:rPr>
              <w:fldChar w:fldCharType="separate"/>
            </w:r>
            <w:r w:rsidR="001937E1">
              <w:rPr>
                <w:noProof/>
                <w:webHidden/>
              </w:rPr>
              <w:t>4</w:t>
            </w:r>
            <w:r w:rsidR="001937E1">
              <w:rPr>
                <w:noProof/>
                <w:webHidden/>
              </w:rPr>
              <w:fldChar w:fldCharType="end"/>
            </w:r>
          </w:hyperlink>
        </w:p>
        <w:p w14:paraId="61C4C28E" w14:textId="142153DE"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16" w:history="1">
            <w:r w:rsidR="001937E1" w:rsidRPr="005B03DF">
              <w:rPr>
                <w:rStyle w:val="Hyperlink"/>
                <w:noProof/>
              </w:rPr>
              <w:t>1.3</w:t>
            </w:r>
            <w:r w:rsidR="001937E1">
              <w:rPr>
                <w:rFonts w:asciiTheme="minorHAnsi" w:eastAsiaTheme="minorEastAsia" w:hAnsiTheme="minorHAnsi" w:cstheme="minorBidi"/>
                <w:i w:val="0"/>
                <w:iCs w:val="0"/>
                <w:noProof/>
                <w:sz w:val="22"/>
                <w:szCs w:val="22"/>
                <w:lang/>
              </w:rPr>
              <w:tab/>
            </w:r>
            <w:r w:rsidR="001937E1" w:rsidRPr="005B03DF">
              <w:rPr>
                <w:rStyle w:val="Hyperlink"/>
                <w:noProof/>
              </w:rPr>
              <w:t>Background and Justification</w:t>
            </w:r>
            <w:r w:rsidR="001937E1">
              <w:rPr>
                <w:noProof/>
                <w:webHidden/>
              </w:rPr>
              <w:tab/>
            </w:r>
            <w:r w:rsidR="001937E1">
              <w:rPr>
                <w:noProof/>
                <w:webHidden/>
              </w:rPr>
              <w:fldChar w:fldCharType="begin"/>
            </w:r>
            <w:r w:rsidR="001937E1">
              <w:rPr>
                <w:noProof/>
                <w:webHidden/>
              </w:rPr>
              <w:instrText xml:space="preserve"> PAGEREF _Toc86589916 \h </w:instrText>
            </w:r>
            <w:r w:rsidR="001937E1">
              <w:rPr>
                <w:noProof/>
                <w:webHidden/>
              </w:rPr>
            </w:r>
            <w:r w:rsidR="001937E1">
              <w:rPr>
                <w:noProof/>
                <w:webHidden/>
              </w:rPr>
              <w:fldChar w:fldCharType="separate"/>
            </w:r>
            <w:r w:rsidR="001937E1">
              <w:rPr>
                <w:noProof/>
                <w:webHidden/>
              </w:rPr>
              <w:t>4</w:t>
            </w:r>
            <w:r w:rsidR="001937E1">
              <w:rPr>
                <w:noProof/>
                <w:webHidden/>
              </w:rPr>
              <w:fldChar w:fldCharType="end"/>
            </w:r>
          </w:hyperlink>
        </w:p>
        <w:p w14:paraId="5468ABC2" w14:textId="23817ABD"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17" w:history="1">
            <w:r w:rsidR="001937E1" w:rsidRPr="005B03DF">
              <w:rPr>
                <w:rStyle w:val="Hyperlink"/>
                <w:noProof/>
              </w:rPr>
              <w:t>1.4</w:t>
            </w:r>
            <w:r w:rsidR="001937E1">
              <w:rPr>
                <w:rFonts w:asciiTheme="minorHAnsi" w:eastAsiaTheme="minorEastAsia" w:hAnsiTheme="minorHAnsi" w:cstheme="minorBidi"/>
                <w:i w:val="0"/>
                <w:iCs w:val="0"/>
                <w:noProof/>
                <w:sz w:val="22"/>
                <w:szCs w:val="22"/>
                <w:lang/>
              </w:rPr>
              <w:tab/>
            </w:r>
            <w:r w:rsidR="001937E1" w:rsidRPr="005B03DF">
              <w:rPr>
                <w:rStyle w:val="Hyperlink"/>
                <w:noProof/>
              </w:rPr>
              <w:t>Project Goals/Objectives</w:t>
            </w:r>
            <w:r w:rsidR="001937E1">
              <w:rPr>
                <w:noProof/>
                <w:webHidden/>
              </w:rPr>
              <w:tab/>
            </w:r>
            <w:r w:rsidR="001937E1">
              <w:rPr>
                <w:noProof/>
                <w:webHidden/>
              </w:rPr>
              <w:fldChar w:fldCharType="begin"/>
            </w:r>
            <w:r w:rsidR="001937E1">
              <w:rPr>
                <w:noProof/>
                <w:webHidden/>
              </w:rPr>
              <w:instrText xml:space="preserve"> PAGEREF _Toc86589917 \h </w:instrText>
            </w:r>
            <w:r w:rsidR="001937E1">
              <w:rPr>
                <w:noProof/>
                <w:webHidden/>
              </w:rPr>
            </w:r>
            <w:r w:rsidR="001937E1">
              <w:rPr>
                <w:noProof/>
                <w:webHidden/>
              </w:rPr>
              <w:fldChar w:fldCharType="separate"/>
            </w:r>
            <w:r w:rsidR="001937E1">
              <w:rPr>
                <w:noProof/>
                <w:webHidden/>
              </w:rPr>
              <w:t>5</w:t>
            </w:r>
            <w:r w:rsidR="001937E1">
              <w:rPr>
                <w:noProof/>
                <w:webHidden/>
              </w:rPr>
              <w:fldChar w:fldCharType="end"/>
            </w:r>
          </w:hyperlink>
        </w:p>
        <w:p w14:paraId="4E921A13" w14:textId="0FB74FF3"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18" w:history="1">
            <w:r w:rsidR="001937E1" w:rsidRPr="005B03DF">
              <w:rPr>
                <w:rStyle w:val="Hyperlink"/>
                <w:noProof/>
              </w:rPr>
              <w:t>1.5</w:t>
            </w:r>
            <w:r w:rsidR="001937E1">
              <w:rPr>
                <w:rFonts w:asciiTheme="minorHAnsi" w:eastAsiaTheme="minorEastAsia" w:hAnsiTheme="minorHAnsi" w:cstheme="minorBidi"/>
                <w:i w:val="0"/>
                <w:iCs w:val="0"/>
                <w:noProof/>
                <w:sz w:val="22"/>
                <w:szCs w:val="22"/>
                <w:lang/>
              </w:rPr>
              <w:tab/>
            </w:r>
            <w:r w:rsidR="001937E1" w:rsidRPr="005B03DF">
              <w:rPr>
                <w:rStyle w:val="Hyperlink"/>
                <w:noProof/>
              </w:rPr>
              <w:t>Project Methodology</w:t>
            </w:r>
            <w:r w:rsidR="001937E1">
              <w:rPr>
                <w:noProof/>
                <w:webHidden/>
              </w:rPr>
              <w:tab/>
            </w:r>
            <w:r w:rsidR="001937E1">
              <w:rPr>
                <w:noProof/>
                <w:webHidden/>
              </w:rPr>
              <w:fldChar w:fldCharType="begin"/>
            </w:r>
            <w:r w:rsidR="001937E1">
              <w:rPr>
                <w:noProof/>
                <w:webHidden/>
              </w:rPr>
              <w:instrText xml:space="preserve"> PAGEREF _Toc86589918 \h </w:instrText>
            </w:r>
            <w:r w:rsidR="001937E1">
              <w:rPr>
                <w:noProof/>
                <w:webHidden/>
              </w:rPr>
            </w:r>
            <w:r w:rsidR="001937E1">
              <w:rPr>
                <w:noProof/>
                <w:webHidden/>
              </w:rPr>
              <w:fldChar w:fldCharType="separate"/>
            </w:r>
            <w:r w:rsidR="001937E1">
              <w:rPr>
                <w:noProof/>
                <w:webHidden/>
              </w:rPr>
              <w:t>5</w:t>
            </w:r>
            <w:r w:rsidR="001937E1">
              <w:rPr>
                <w:noProof/>
                <w:webHidden/>
              </w:rPr>
              <w:fldChar w:fldCharType="end"/>
            </w:r>
          </w:hyperlink>
        </w:p>
        <w:p w14:paraId="55FF3A9F" w14:textId="61C0829B"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19" w:history="1">
            <w:r w:rsidR="001937E1" w:rsidRPr="005B03DF">
              <w:rPr>
                <w:rStyle w:val="Hyperlink"/>
                <w:noProof/>
              </w:rPr>
              <w:t>1.6</w:t>
            </w:r>
            <w:r w:rsidR="001937E1">
              <w:rPr>
                <w:rFonts w:asciiTheme="minorHAnsi" w:eastAsiaTheme="minorEastAsia" w:hAnsiTheme="minorHAnsi" w:cstheme="minorBidi"/>
                <w:i w:val="0"/>
                <w:iCs w:val="0"/>
                <w:noProof/>
                <w:sz w:val="22"/>
                <w:szCs w:val="22"/>
                <w:lang/>
              </w:rPr>
              <w:tab/>
            </w:r>
            <w:r w:rsidR="001937E1" w:rsidRPr="005B03DF">
              <w:rPr>
                <w:rStyle w:val="Hyperlink"/>
                <w:noProof/>
              </w:rPr>
              <w:t>Project Scope</w:t>
            </w:r>
            <w:r w:rsidR="001937E1">
              <w:rPr>
                <w:noProof/>
                <w:webHidden/>
              </w:rPr>
              <w:tab/>
            </w:r>
            <w:r w:rsidR="001937E1">
              <w:rPr>
                <w:noProof/>
                <w:webHidden/>
              </w:rPr>
              <w:fldChar w:fldCharType="begin"/>
            </w:r>
            <w:r w:rsidR="001937E1">
              <w:rPr>
                <w:noProof/>
                <w:webHidden/>
              </w:rPr>
              <w:instrText xml:space="preserve"> PAGEREF _Toc86589919 \h </w:instrText>
            </w:r>
            <w:r w:rsidR="001937E1">
              <w:rPr>
                <w:noProof/>
                <w:webHidden/>
              </w:rPr>
            </w:r>
            <w:r w:rsidR="001937E1">
              <w:rPr>
                <w:noProof/>
                <w:webHidden/>
              </w:rPr>
              <w:fldChar w:fldCharType="separate"/>
            </w:r>
            <w:r w:rsidR="001937E1">
              <w:rPr>
                <w:noProof/>
                <w:webHidden/>
              </w:rPr>
              <w:t>6</w:t>
            </w:r>
            <w:r w:rsidR="001937E1">
              <w:rPr>
                <w:noProof/>
                <w:webHidden/>
              </w:rPr>
              <w:fldChar w:fldCharType="end"/>
            </w:r>
          </w:hyperlink>
        </w:p>
        <w:p w14:paraId="3B78B8EF" w14:textId="31E6A6BA"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20" w:history="1">
            <w:r w:rsidR="001937E1" w:rsidRPr="005B03DF">
              <w:rPr>
                <w:rStyle w:val="Hyperlink"/>
                <w:noProof/>
              </w:rPr>
              <w:t>1.7</w:t>
            </w:r>
            <w:r w:rsidR="001937E1">
              <w:rPr>
                <w:rFonts w:asciiTheme="minorHAnsi" w:eastAsiaTheme="minorEastAsia" w:hAnsiTheme="minorHAnsi" w:cstheme="minorBidi"/>
                <w:i w:val="0"/>
                <w:iCs w:val="0"/>
                <w:noProof/>
                <w:sz w:val="22"/>
                <w:szCs w:val="22"/>
                <w:lang/>
              </w:rPr>
              <w:tab/>
            </w:r>
            <w:r w:rsidR="001937E1" w:rsidRPr="005B03DF">
              <w:rPr>
                <w:rStyle w:val="Hyperlink"/>
                <w:noProof/>
              </w:rPr>
              <w:t>High level Project Plan</w:t>
            </w:r>
            <w:r w:rsidR="001937E1">
              <w:rPr>
                <w:noProof/>
                <w:webHidden/>
              </w:rPr>
              <w:tab/>
            </w:r>
            <w:r w:rsidR="001937E1">
              <w:rPr>
                <w:noProof/>
                <w:webHidden/>
              </w:rPr>
              <w:fldChar w:fldCharType="begin"/>
            </w:r>
            <w:r w:rsidR="001937E1">
              <w:rPr>
                <w:noProof/>
                <w:webHidden/>
              </w:rPr>
              <w:instrText xml:space="preserve"> PAGEREF _Toc86589920 \h </w:instrText>
            </w:r>
            <w:r w:rsidR="001937E1">
              <w:rPr>
                <w:noProof/>
                <w:webHidden/>
              </w:rPr>
            </w:r>
            <w:r w:rsidR="001937E1">
              <w:rPr>
                <w:noProof/>
                <w:webHidden/>
              </w:rPr>
              <w:fldChar w:fldCharType="separate"/>
            </w:r>
            <w:r w:rsidR="001937E1">
              <w:rPr>
                <w:noProof/>
                <w:webHidden/>
              </w:rPr>
              <w:t>7</w:t>
            </w:r>
            <w:r w:rsidR="001937E1">
              <w:rPr>
                <w:noProof/>
                <w:webHidden/>
              </w:rPr>
              <w:fldChar w:fldCharType="end"/>
            </w:r>
          </w:hyperlink>
        </w:p>
        <w:p w14:paraId="215B7421" w14:textId="51A2DFBE" w:rsidR="001937E1" w:rsidRDefault="001C2FEE">
          <w:pPr>
            <w:pStyle w:val="TOC3"/>
            <w:rPr>
              <w:rFonts w:asciiTheme="minorHAnsi" w:eastAsiaTheme="minorEastAsia" w:hAnsiTheme="minorHAnsi" w:cstheme="minorBidi"/>
              <w:sz w:val="22"/>
              <w:szCs w:val="22"/>
              <w:lang/>
            </w:rPr>
          </w:pPr>
          <w:hyperlink w:anchor="_Toc86589921" w:history="1">
            <w:r w:rsidR="001937E1" w:rsidRPr="005B03DF">
              <w:rPr>
                <w:rStyle w:val="Hyperlink"/>
              </w:rPr>
              <w:t>1.</w:t>
            </w:r>
            <w:r w:rsidR="001937E1">
              <w:rPr>
                <w:rFonts w:asciiTheme="minorHAnsi" w:eastAsiaTheme="minorEastAsia" w:hAnsiTheme="minorHAnsi" w:cstheme="minorBidi"/>
                <w:sz w:val="22"/>
                <w:szCs w:val="22"/>
                <w:lang/>
              </w:rPr>
              <w:tab/>
            </w:r>
            <w:r w:rsidR="001937E1" w:rsidRPr="005B03DF">
              <w:rPr>
                <w:rStyle w:val="Hyperlink"/>
              </w:rPr>
              <w:t>Tools are used in the project:</w:t>
            </w:r>
            <w:r w:rsidR="001937E1">
              <w:rPr>
                <w:webHidden/>
              </w:rPr>
              <w:tab/>
            </w:r>
            <w:r w:rsidR="001937E1">
              <w:rPr>
                <w:webHidden/>
              </w:rPr>
              <w:fldChar w:fldCharType="begin"/>
            </w:r>
            <w:r w:rsidR="001937E1">
              <w:rPr>
                <w:webHidden/>
              </w:rPr>
              <w:instrText xml:space="preserve"> PAGEREF _Toc86589921 \h </w:instrText>
            </w:r>
            <w:r w:rsidR="001937E1">
              <w:rPr>
                <w:webHidden/>
              </w:rPr>
            </w:r>
            <w:r w:rsidR="001937E1">
              <w:rPr>
                <w:webHidden/>
              </w:rPr>
              <w:fldChar w:fldCharType="separate"/>
            </w:r>
            <w:r w:rsidR="001937E1">
              <w:rPr>
                <w:webHidden/>
              </w:rPr>
              <w:t>8</w:t>
            </w:r>
            <w:r w:rsidR="001937E1">
              <w:rPr>
                <w:webHidden/>
              </w:rPr>
              <w:fldChar w:fldCharType="end"/>
            </w:r>
          </w:hyperlink>
        </w:p>
        <w:p w14:paraId="4C82DE85" w14:textId="55BDFB7D" w:rsidR="001937E1" w:rsidRDefault="001C2FEE">
          <w:pPr>
            <w:pStyle w:val="TOC1"/>
            <w:tabs>
              <w:tab w:val="right" w:leader="dot" w:pos="9016"/>
            </w:tabs>
            <w:rPr>
              <w:rFonts w:asciiTheme="minorHAnsi" w:eastAsiaTheme="minorEastAsia" w:hAnsiTheme="minorHAnsi" w:cstheme="minorBidi"/>
              <w:b w:val="0"/>
              <w:bCs w:val="0"/>
              <w:noProof/>
              <w:sz w:val="22"/>
              <w:szCs w:val="22"/>
              <w:lang/>
            </w:rPr>
          </w:pPr>
          <w:hyperlink w:anchor="_Toc86589922" w:history="1">
            <w:r w:rsidR="001937E1" w:rsidRPr="005B03DF">
              <w:rPr>
                <w:rStyle w:val="Hyperlink"/>
                <w:noProof/>
              </w:rPr>
              <w:t>CHAPTER 02</w:t>
            </w:r>
            <w:r w:rsidR="001937E1">
              <w:rPr>
                <w:noProof/>
                <w:webHidden/>
              </w:rPr>
              <w:tab/>
            </w:r>
            <w:r w:rsidR="001937E1">
              <w:rPr>
                <w:noProof/>
                <w:webHidden/>
              </w:rPr>
              <w:fldChar w:fldCharType="begin"/>
            </w:r>
            <w:r w:rsidR="001937E1">
              <w:rPr>
                <w:noProof/>
                <w:webHidden/>
              </w:rPr>
              <w:instrText xml:space="preserve"> PAGEREF _Toc86589922 \h </w:instrText>
            </w:r>
            <w:r w:rsidR="001937E1">
              <w:rPr>
                <w:noProof/>
                <w:webHidden/>
              </w:rPr>
            </w:r>
            <w:r w:rsidR="001937E1">
              <w:rPr>
                <w:noProof/>
                <w:webHidden/>
              </w:rPr>
              <w:fldChar w:fldCharType="separate"/>
            </w:r>
            <w:r w:rsidR="001937E1">
              <w:rPr>
                <w:noProof/>
                <w:webHidden/>
              </w:rPr>
              <w:t>9</w:t>
            </w:r>
            <w:r w:rsidR="001937E1">
              <w:rPr>
                <w:noProof/>
                <w:webHidden/>
              </w:rPr>
              <w:fldChar w:fldCharType="end"/>
            </w:r>
          </w:hyperlink>
        </w:p>
        <w:p w14:paraId="539F6790" w14:textId="000C9294"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25" w:history="1">
            <w:r w:rsidR="001937E1" w:rsidRPr="005B03DF">
              <w:rPr>
                <w:rStyle w:val="Hyperlink"/>
                <w:noProof/>
              </w:rPr>
              <w:t>2.1</w:t>
            </w:r>
            <w:r w:rsidR="001937E1">
              <w:rPr>
                <w:rFonts w:asciiTheme="minorHAnsi" w:eastAsiaTheme="minorEastAsia" w:hAnsiTheme="minorHAnsi" w:cstheme="minorBidi"/>
                <w:i w:val="0"/>
                <w:iCs w:val="0"/>
                <w:noProof/>
                <w:sz w:val="22"/>
                <w:szCs w:val="22"/>
                <w:lang/>
              </w:rPr>
              <w:tab/>
            </w:r>
            <w:r w:rsidR="001937E1" w:rsidRPr="005B03DF">
              <w:rPr>
                <w:rStyle w:val="Hyperlink"/>
                <w:noProof/>
              </w:rPr>
              <w:t>Introduction</w:t>
            </w:r>
            <w:r w:rsidR="001937E1">
              <w:rPr>
                <w:noProof/>
                <w:webHidden/>
              </w:rPr>
              <w:tab/>
            </w:r>
            <w:r w:rsidR="001937E1">
              <w:rPr>
                <w:noProof/>
                <w:webHidden/>
              </w:rPr>
              <w:fldChar w:fldCharType="begin"/>
            </w:r>
            <w:r w:rsidR="001937E1">
              <w:rPr>
                <w:noProof/>
                <w:webHidden/>
              </w:rPr>
              <w:instrText xml:space="preserve"> PAGEREF _Toc86589925 \h </w:instrText>
            </w:r>
            <w:r w:rsidR="001937E1">
              <w:rPr>
                <w:noProof/>
                <w:webHidden/>
              </w:rPr>
            </w:r>
            <w:r w:rsidR="001937E1">
              <w:rPr>
                <w:noProof/>
                <w:webHidden/>
              </w:rPr>
              <w:fldChar w:fldCharType="separate"/>
            </w:r>
            <w:r w:rsidR="001937E1">
              <w:rPr>
                <w:noProof/>
                <w:webHidden/>
              </w:rPr>
              <w:t>9</w:t>
            </w:r>
            <w:r w:rsidR="001937E1">
              <w:rPr>
                <w:noProof/>
                <w:webHidden/>
              </w:rPr>
              <w:fldChar w:fldCharType="end"/>
            </w:r>
          </w:hyperlink>
        </w:p>
        <w:p w14:paraId="2554D196" w14:textId="661AE0D0" w:rsidR="001937E1" w:rsidRDefault="001C2FEE">
          <w:pPr>
            <w:pStyle w:val="TOC3"/>
            <w:rPr>
              <w:rFonts w:asciiTheme="minorHAnsi" w:eastAsiaTheme="minorEastAsia" w:hAnsiTheme="minorHAnsi" w:cstheme="minorBidi"/>
              <w:sz w:val="22"/>
              <w:szCs w:val="22"/>
              <w:lang/>
            </w:rPr>
          </w:pPr>
          <w:hyperlink w:anchor="_Toc86589929" w:history="1">
            <w:r w:rsidR="001937E1" w:rsidRPr="005B03DF">
              <w:rPr>
                <w:rStyle w:val="Hyperlink"/>
              </w:rPr>
              <w:t>1.</w:t>
            </w:r>
            <w:r w:rsidR="001937E1">
              <w:rPr>
                <w:rFonts w:asciiTheme="minorHAnsi" w:eastAsiaTheme="minorEastAsia" w:hAnsiTheme="minorHAnsi" w:cstheme="minorBidi"/>
                <w:sz w:val="22"/>
                <w:szCs w:val="22"/>
                <w:lang/>
              </w:rPr>
              <w:tab/>
            </w:r>
            <w:r w:rsidR="001937E1" w:rsidRPr="005B03DF">
              <w:rPr>
                <w:rStyle w:val="Hyperlink"/>
              </w:rPr>
              <w:t>Purpose of Document</w:t>
            </w:r>
            <w:r w:rsidR="001937E1">
              <w:rPr>
                <w:webHidden/>
              </w:rPr>
              <w:tab/>
            </w:r>
            <w:r w:rsidR="001937E1">
              <w:rPr>
                <w:webHidden/>
              </w:rPr>
              <w:fldChar w:fldCharType="begin"/>
            </w:r>
            <w:r w:rsidR="001937E1">
              <w:rPr>
                <w:webHidden/>
              </w:rPr>
              <w:instrText xml:space="preserve"> PAGEREF _Toc86589929 \h </w:instrText>
            </w:r>
            <w:r w:rsidR="001937E1">
              <w:rPr>
                <w:webHidden/>
              </w:rPr>
            </w:r>
            <w:r w:rsidR="001937E1">
              <w:rPr>
                <w:webHidden/>
              </w:rPr>
              <w:fldChar w:fldCharType="separate"/>
            </w:r>
            <w:r w:rsidR="001937E1">
              <w:rPr>
                <w:webHidden/>
              </w:rPr>
              <w:t>9</w:t>
            </w:r>
            <w:r w:rsidR="001937E1">
              <w:rPr>
                <w:webHidden/>
              </w:rPr>
              <w:fldChar w:fldCharType="end"/>
            </w:r>
          </w:hyperlink>
        </w:p>
        <w:p w14:paraId="41F92BE7" w14:textId="27D01562" w:rsidR="001937E1" w:rsidRDefault="001C2FEE">
          <w:pPr>
            <w:pStyle w:val="TOC3"/>
            <w:rPr>
              <w:rFonts w:asciiTheme="minorHAnsi" w:eastAsiaTheme="minorEastAsia" w:hAnsiTheme="minorHAnsi" w:cstheme="minorBidi"/>
              <w:sz w:val="22"/>
              <w:szCs w:val="22"/>
              <w:lang/>
            </w:rPr>
          </w:pPr>
          <w:hyperlink w:anchor="_Toc86589930" w:history="1">
            <w:r w:rsidR="001937E1" w:rsidRPr="005B03DF">
              <w:rPr>
                <w:rStyle w:val="Hyperlink"/>
              </w:rPr>
              <w:t>2.</w:t>
            </w:r>
            <w:r w:rsidR="001937E1">
              <w:rPr>
                <w:rFonts w:asciiTheme="minorHAnsi" w:eastAsiaTheme="minorEastAsia" w:hAnsiTheme="minorHAnsi" w:cstheme="minorBidi"/>
                <w:sz w:val="22"/>
                <w:szCs w:val="22"/>
                <w:lang/>
              </w:rPr>
              <w:tab/>
            </w:r>
            <w:r w:rsidR="001937E1" w:rsidRPr="005B03DF">
              <w:rPr>
                <w:rStyle w:val="Hyperlink"/>
              </w:rPr>
              <w:t>Project Overview</w:t>
            </w:r>
            <w:r w:rsidR="001937E1">
              <w:rPr>
                <w:webHidden/>
              </w:rPr>
              <w:tab/>
            </w:r>
            <w:r w:rsidR="001937E1">
              <w:rPr>
                <w:webHidden/>
              </w:rPr>
              <w:fldChar w:fldCharType="begin"/>
            </w:r>
            <w:r w:rsidR="001937E1">
              <w:rPr>
                <w:webHidden/>
              </w:rPr>
              <w:instrText xml:space="preserve"> PAGEREF _Toc86589930 \h </w:instrText>
            </w:r>
            <w:r w:rsidR="001937E1">
              <w:rPr>
                <w:webHidden/>
              </w:rPr>
            </w:r>
            <w:r w:rsidR="001937E1">
              <w:rPr>
                <w:webHidden/>
              </w:rPr>
              <w:fldChar w:fldCharType="separate"/>
            </w:r>
            <w:r w:rsidR="001937E1">
              <w:rPr>
                <w:webHidden/>
              </w:rPr>
              <w:t>9</w:t>
            </w:r>
            <w:r w:rsidR="001937E1">
              <w:rPr>
                <w:webHidden/>
              </w:rPr>
              <w:fldChar w:fldCharType="end"/>
            </w:r>
          </w:hyperlink>
        </w:p>
        <w:p w14:paraId="0F16108B" w14:textId="12653BA1" w:rsidR="001937E1" w:rsidRDefault="001C2FEE">
          <w:pPr>
            <w:pStyle w:val="TOC3"/>
            <w:rPr>
              <w:rFonts w:asciiTheme="minorHAnsi" w:eastAsiaTheme="minorEastAsia" w:hAnsiTheme="minorHAnsi" w:cstheme="minorBidi"/>
              <w:sz w:val="22"/>
              <w:szCs w:val="22"/>
              <w:lang/>
            </w:rPr>
          </w:pPr>
          <w:hyperlink w:anchor="_Toc86589931" w:history="1">
            <w:r w:rsidR="001937E1" w:rsidRPr="005B03DF">
              <w:rPr>
                <w:rStyle w:val="Hyperlink"/>
              </w:rPr>
              <w:t>3.</w:t>
            </w:r>
            <w:r w:rsidR="001937E1">
              <w:rPr>
                <w:rFonts w:asciiTheme="minorHAnsi" w:eastAsiaTheme="minorEastAsia" w:hAnsiTheme="minorHAnsi" w:cstheme="minorBidi"/>
                <w:sz w:val="22"/>
                <w:szCs w:val="22"/>
                <w:lang/>
              </w:rPr>
              <w:tab/>
            </w:r>
            <w:r w:rsidR="001937E1" w:rsidRPr="005B03DF">
              <w:rPr>
                <w:rStyle w:val="Hyperlink"/>
              </w:rPr>
              <w:t>Scope</w:t>
            </w:r>
            <w:r w:rsidR="001937E1">
              <w:rPr>
                <w:webHidden/>
              </w:rPr>
              <w:tab/>
            </w:r>
            <w:r w:rsidR="001937E1">
              <w:rPr>
                <w:webHidden/>
              </w:rPr>
              <w:fldChar w:fldCharType="begin"/>
            </w:r>
            <w:r w:rsidR="001937E1">
              <w:rPr>
                <w:webHidden/>
              </w:rPr>
              <w:instrText xml:space="preserve"> PAGEREF _Toc86589931 \h </w:instrText>
            </w:r>
            <w:r w:rsidR="001937E1">
              <w:rPr>
                <w:webHidden/>
              </w:rPr>
            </w:r>
            <w:r w:rsidR="001937E1">
              <w:rPr>
                <w:webHidden/>
              </w:rPr>
              <w:fldChar w:fldCharType="separate"/>
            </w:r>
            <w:r w:rsidR="001937E1">
              <w:rPr>
                <w:webHidden/>
              </w:rPr>
              <w:t>9</w:t>
            </w:r>
            <w:r w:rsidR="001937E1">
              <w:rPr>
                <w:webHidden/>
              </w:rPr>
              <w:fldChar w:fldCharType="end"/>
            </w:r>
          </w:hyperlink>
        </w:p>
        <w:p w14:paraId="5C854CE2" w14:textId="236A3E55"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32" w:history="1">
            <w:r w:rsidR="001937E1" w:rsidRPr="005B03DF">
              <w:rPr>
                <w:rStyle w:val="Hyperlink"/>
                <w:noProof/>
              </w:rPr>
              <w:t>2.2</w:t>
            </w:r>
            <w:r w:rsidR="001937E1">
              <w:rPr>
                <w:rFonts w:asciiTheme="minorHAnsi" w:eastAsiaTheme="minorEastAsia" w:hAnsiTheme="minorHAnsi" w:cstheme="minorBidi"/>
                <w:i w:val="0"/>
                <w:iCs w:val="0"/>
                <w:noProof/>
                <w:sz w:val="22"/>
                <w:szCs w:val="22"/>
                <w:lang/>
              </w:rPr>
              <w:tab/>
            </w:r>
            <w:r w:rsidR="001937E1" w:rsidRPr="005B03DF">
              <w:rPr>
                <w:rStyle w:val="Hyperlink"/>
                <w:noProof/>
              </w:rPr>
              <w:t>Overall System Description</w:t>
            </w:r>
            <w:r w:rsidR="001937E1">
              <w:rPr>
                <w:noProof/>
                <w:webHidden/>
              </w:rPr>
              <w:tab/>
            </w:r>
            <w:r w:rsidR="001937E1">
              <w:rPr>
                <w:noProof/>
                <w:webHidden/>
              </w:rPr>
              <w:fldChar w:fldCharType="begin"/>
            </w:r>
            <w:r w:rsidR="001937E1">
              <w:rPr>
                <w:noProof/>
                <w:webHidden/>
              </w:rPr>
              <w:instrText xml:space="preserve"> PAGEREF _Toc86589932 \h </w:instrText>
            </w:r>
            <w:r w:rsidR="001937E1">
              <w:rPr>
                <w:noProof/>
                <w:webHidden/>
              </w:rPr>
            </w:r>
            <w:r w:rsidR="001937E1">
              <w:rPr>
                <w:noProof/>
                <w:webHidden/>
              </w:rPr>
              <w:fldChar w:fldCharType="separate"/>
            </w:r>
            <w:r w:rsidR="001937E1">
              <w:rPr>
                <w:noProof/>
                <w:webHidden/>
              </w:rPr>
              <w:t>10</w:t>
            </w:r>
            <w:r w:rsidR="001937E1">
              <w:rPr>
                <w:noProof/>
                <w:webHidden/>
              </w:rPr>
              <w:fldChar w:fldCharType="end"/>
            </w:r>
          </w:hyperlink>
        </w:p>
        <w:p w14:paraId="00E35046" w14:textId="3ECEDD31" w:rsidR="001937E1" w:rsidRDefault="001C2FEE">
          <w:pPr>
            <w:pStyle w:val="TOC3"/>
            <w:rPr>
              <w:rFonts w:asciiTheme="minorHAnsi" w:eastAsiaTheme="minorEastAsia" w:hAnsiTheme="minorHAnsi" w:cstheme="minorBidi"/>
              <w:sz w:val="22"/>
              <w:szCs w:val="22"/>
              <w:lang/>
            </w:rPr>
          </w:pPr>
          <w:hyperlink w:anchor="_Toc86589942" w:history="1">
            <w:r w:rsidR="001937E1" w:rsidRPr="005B03DF">
              <w:rPr>
                <w:rStyle w:val="Hyperlink"/>
              </w:rPr>
              <w:t>1.</w:t>
            </w:r>
            <w:r w:rsidR="001937E1">
              <w:rPr>
                <w:rFonts w:asciiTheme="minorHAnsi" w:eastAsiaTheme="minorEastAsia" w:hAnsiTheme="minorHAnsi" w:cstheme="minorBidi"/>
                <w:sz w:val="22"/>
                <w:szCs w:val="22"/>
                <w:lang/>
              </w:rPr>
              <w:tab/>
            </w:r>
            <w:r w:rsidR="001937E1" w:rsidRPr="005B03DF">
              <w:rPr>
                <w:rStyle w:val="Hyperlink"/>
              </w:rPr>
              <w:t>User characteristics</w:t>
            </w:r>
            <w:r w:rsidR="001937E1">
              <w:rPr>
                <w:webHidden/>
              </w:rPr>
              <w:tab/>
            </w:r>
            <w:r w:rsidR="001937E1">
              <w:rPr>
                <w:webHidden/>
              </w:rPr>
              <w:fldChar w:fldCharType="begin"/>
            </w:r>
            <w:r w:rsidR="001937E1">
              <w:rPr>
                <w:webHidden/>
              </w:rPr>
              <w:instrText xml:space="preserve"> PAGEREF _Toc86589942 \h </w:instrText>
            </w:r>
            <w:r w:rsidR="001937E1">
              <w:rPr>
                <w:webHidden/>
              </w:rPr>
            </w:r>
            <w:r w:rsidR="001937E1">
              <w:rPr>
                <w:webHidden/>
              </w:rPr>
              <w:fldChar w:fldCharType="separate"/>
            </w:r>
            <w:r w:rsidR="001937E1">
              <w:rPr>
                <w:webHidden/>
              </w:rPr>
              <w:t>10</w:t>
            </w:r>
            <w:r w:rsidR="001937E1">
              <w:rPr>
                <w:webHidden/>
              </w:rPr>
              <w:fldChar w:fldCharType="end"/>
            </w:r>
          </w:hyperlink>
        </w:p>
        <w:p w14:paraId="2B8B3C90" w14:textId="5A8CD752" w:rsidR="001937E1" w:rsidRDefault="001C2FEE">
          <w:pPr>
            <w:pStyle w:val="TOC3"/>
            <w:rPr>
              <w:rFonts w:asciiTheme="minorHAnsi" w:eastAsiaTheme="minorEastAsia" w:hAnsiTheme="minorHAnsi" w:cstheme="minorBidi"/>
              <w:sz w:val="22"/>
              <w:szCs w:val="22"/>
              <w:lang/>
            </w:rPr>
          </w:pPr>
          <w:hyperlink w:anchor="_Toc86589943" w:history="1">
            <w:r w:rsidR="001937E1" w:rsidRPr="005B03DF">
              <w:rPr>
                <w:rStyle w:val="Hyperlink"/>
              </w:rPr>
              <w:t>2.</w:t>
            </w:r>
            <w:r w:rsidR="001937E1">
              <w:rPr>
                <w:rFonts w:asciiTheme="minorHAnsi" w:eastAsiaTheme="minorEastAsia" w:hAnsiTheme="minorHAnsi" w:cstheme="minorBidi"/>
                <w:sz w:val="22"/>
                <w:szCs w:val="22"/>
                <w:lang/>
              </w:rPr>
              <w:tab/>
            </w:r>
            <w:r w:rsidR="001937E1" w:rsidRPr="005B03DF">
              <w:rPr>
                <w:rStyle w:val="Hyperlink"/>
              </w:rPr>
              <w:t>Operating environment</w:t>
            </w:r>
            <w:r w:rsidR="001937E1">
              <w:rPr>
                <w:webHidden/>
              </w:rPr>
              <w:tab/>
            </w:r>
            <w:r w:rsidR="001937E1">
              <w:rPr>
                <w:webHidden/>
              </w:rPr>
              <w:fldChar w:fldCharType="begin"/>
            </w:r>
            <w:r w:rsidR="001937E1">
              <w:rPr>
                <w:webHidden/>
              </w:rPr>
              <w:instrText xml:space="preserve"> PAGEREF _Toc86589943 \h </w:instrText>
            </w:r>
            <w:r w:rsidR="001937E1">
              <w:rPr>
                <w:webHidden/>
              </w:rPr>
            </w:r>
            <w:r w:rsidR="001937E1">
              <w:rPr>
                <w:webHidden/>
              </w:rPr>
              <w:fldChar w:fldCharType="separate"/>
            </w:r>
            <w:r w:rsidR="001937E1">
              <w:rPr>
                <w:webHidden/>
              </w:rPr>
              <w:t>10</w:t>
            </w:r>
            <w:r w:rsidR="001937E1">
              <w:rPr>
                <w:webHidden/>
              </w:rPr>
              <w:fldChar w:fldCharType="end"/>
            </w:r>
          </w:hyperlink>
        </w:p>
        <w:p w14:paraId="179F1D75" w14:textId="2E660E85" w:rsidR="001937E1" w:rsidRDefault="001C2FEE">
          <w:pPr>
            <w:pStyle w:val="TOC3"/>
            <w:rPr>
              <w:rFonts w:asciiTheme="minorHAnsi" w:eastAsiaTheme="minorEastAsia" w:hAnsiTheme="minorHAnsi" w:cstheme="minorBidi"/>
              <w:sz w:val="22"/>
              <w:szCs w:val="22"/>
              <w:lang/>
            </w:rPr>
          </w:pPr>
          <w:hyperlink w:anchor="_Toc86589944" w:history="1">
            <w:r w:rsidR="001937E1" w:rsidRPr="005B03DF">
              <w:rPr>
                <w:rStyle w:val="Hyperlink"/>
              </w:rPr>
              <w:t>3.</w:t>
            </w:r>
            <w:r w:rsidR="001937E1">
              <w:rPr>
                <w:rFonts w:asciiTheme="minorHAnsi" w:eastAsiaTheme="minorEastAsia" w:hAnsiTheme="minorHAnsi" w:cstheme="minorBidi"/>
                <w:sz w:val="22"/>
                <w:szCs w:val="22"/>
                <w:lang/>
              </w:rPr>
              <w:tab/>
            </w:r>
            <w:r w:rsidR="001937E1" w:rsidRPr="005B03DF">
              <w:rPr>
                <w:rStyle w:val="Hyperlink"/>
              </w:rPr>
              <w:t>System constraints</w:t>
            </w:r>
            <w:r w:rsidR="001937E1">
              <w:rPr>
                <w:webHidden/>
              </w:rPr>
              <w:tab/>
            </w:r>
            <w:r w:rsidR="001937E1">
              <w:rPr>
                <w:webHidden/>
              </w:rPr>
              <w:fldChar w:fldCharType="begin"/>
            </w:r>
            <w:r w:rsidR="001937E1">
              <w:rPr>
                <w:webHidden/>
              </w:rPr>
              <w:instrText xml:space="preserve"> PAGEREF _Toc86589944 \h </w:instrText>
            </w:r>
            <w:r w:rsidR="001937E1">
              <w:rPr>
                <w:webHidden/>
              </w:rPr>
            </w:r>
            <w:r w:rsidR="001937E1">
              <w:rPr>
                <w:webHidden/>
              </w:rPr>
              <w:fldChar w:fldCharType="separate"/>
            </w:r>
            <w:r w:rsidR="001937E1">
              <w:rPr>
                <w:webHidden/>
              </w:rPr>
              <w:t>10</w:t>
            </w:r>
            <w:r w:rsidR="001937E1">
              <w:rPr>
                <w:webHidden/>
              </w:rPr>
              <w:fldChar w:fldCharType="end"/>
            </w:r>
          </w:hyperlink>
        </w:p>
        <w:p w14:paraId="4E39D8DF" w14:textId="08AD1E0A"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45" w:history="1">
            <w:r w:rsidR="001937E1" w:rsidRPr="005B03DF">
              <w:rPr>
                <w:rStyle w:val="Hyperlink"/>
                <w:noProof/>
              </w:rPr>
              <w:t>2.3</w:t>
            </w:r>
            <w:r w:rsidR="001937E1">
              <w:rPr>
                <w:rFonts w:asciiTheme="minorHAnsi" w:eastAsiaTheme="minorEastAsia" w:hAnsiTheme="minorHAnsi" w:cstheme="minorBidi"/>
                <w:i w:val="0"/>
                <w:iCs w:val="0"/>
                <w:noProof/>
                <w:sz w:val="22"/>
                <w:szCs w:val="22"/>
                <w:lang/>
              </w:rPr>
              <w:tab/>
            </w:r>
            <w:r w:rsidR="001937E1" w:rsidRPr="005B03DF">
              <w:rPr>
                <w:rStyle w:val="Hyperlink"/>
                <w:noProof/>
              </w:rPr>
              <w:t>External Interface Requirements</w:t>
            </w:r>
            <w:r w:rsidR="001937E1">
              <w:rPr>
                <w:noProof/>
                <w:webHidden/>
              </w:rPr>
              <w:tab/>
            </w:r>
            <w:r w:rsidR="001937E1">
              <w:rPr>
                <w:noProof/>
                <w:webHidden/>
              </w:rPr>
              <w:fldChar w:fldCharType="begin"/>
            </w:r>
            <w:r w:rsidR="001937E1">
              <w:rPr>
                <w:noProof/>
                <w:webHidden/>
              </w:rPr>
              <w:instrText xml:space="preserve"> PAGEREF _Toc86589945 \h </w:instrText>
            </w:r>
            <w:r w:rsidR="001937E1">
              <w:rPr>
                <w:noProof/>
                <w:webHidden/>
              </w:rPr>
            </w:r>
            <w:r w:rsidR="001937E1">
              <w:rPr>
                <w:noProof/>
                <w:webHidden/>
              </w:rPr>
              <w:fldChar w:fldCharType="separate"/>
            </w:r>
            <w:r w:rsidR="001937E1">
              <w:rPr>
                <w:noProof/>
                <w:webHidden/>
              </w:rPr>
              <w:t>11</w:t>
            </w:r>
            <w:r w:rsidR="001937E1">
              <w:rPr>
                <w:noProof/>
                <w:webHidden/>
              </w:rPr>
              <w:fldChar w:fldCharType="end"/>
            </w:r>
          </w:hyperlink>
        </w:p>
        <w:p w14:paraId="1C41D086" w14:textId="0C4B53EF" w:rsidR="001937E1" w:rsidRDefault="001C2FEE">
          <w:pPr>
            <w:pStyle w:val="TOC3"/>
            <w:rPr>
              <w:rFonts w:asciiTheme="minorHAnsi" w:eastAsiaTheme="minorEastAsia" w:hAnsiTheme="minorHAnsi" w:cstheme="minorBidi"/>
              <w:sz w:val="22"/>
              <w:szCs w:val="22"/>
              <w:lang/>
            </w:rPr>
          </w:pPr>
          <w:hyperlink w:anchor="_Toc86589950" w:history="1">
            <w:r w:rsidR="001937E1" w:rsidRPr="005B03DF">
              <w:rPr>
                <w:rStyle w:val="Hyperlink"/>
              </w:rPr>
              <w:t>1.</w:t>
            </w:r>
            <w:r w:rsidR="001937E1">
              <w:rPr>
                <w:rFonts w:asciiTheme="minorHAnsi" w:eastAsiaTheme="minorEastAsia" w:hAnsiTheme="minorHAnsi" w:cstheme="minorBidi"/>
                <w:sz w:val="22"/>
                <w:szCs w:val="22"/>
                <w:lang/>
              </w:rPr>
              <w:tab/>
            </w:r>
            <w:r w:rsidR="001937E1" w:rsidRPr="005B03DF">
              <w:rPr>
                <w:rStyle w:val="Hyperlink"/>
              </w:rPr>
              <w:t>Hardware Interfaces</w:t>
            </w:r>
            <w:r w:rsidR="001937E1">
              <w:rPr>
                <w:webHidden/>
              </w:rPr>
              <w:tab/>
            </w:r>
            <w:r w:rsidR="001937E1">
              <w:rPr>
                <w:webHidden/>
              </w:rPr>
              <w:fldChar w:fldCharType="begin"/>
            </w:r>
            <w:r w:rsidR="001937E1">
              <w:rPr>
                <w:webHidden/>
              </w:rPr>
              <w:instrText xml:space="preserve"> PAGEREF _Toc86589950 \h </w:instrText>
            </w:r>
            <w:r w:rsidR="001937E1">
              <w:rPr>
                <w:webHidden/>
              </w:rPr>
            </w:r>
            <w:r w:rsidR="001937E1">
              <w:rPr>
                <w:webHidden/>
              </w:rPr>
              <w:fldChar w:fldCharType="separate"/>
            </w:r>
            <w:r w:rsidR="001937E1">
              <w:rPr>
                <w:webHidden/>
              </w:rPr>
              <w:t>11</w:t>
            </w:r>
            <w:r w:rsidR="001937E1">
              <w:rPr>
                <w:webHidden/>
              </w:rPr>
              <w:fldChar w:fldCharType="end"/>
            </w:r>
          </w:hyperlink>
        </w:p>
        <w:p w14:paraId="23E956E2" w14:textId="5F3180DA" w:rsidR="001937E1" w:rsidRDefault="001C2FEE">
          <w:pPr>
            <w:pStyle w:val="TOC3"/>
            <w:rPr>
              <w:rFonts w:asciiTheme="minorHAnsi" w:eastAsiaTheme="minorEastAsia" w:hAnsiTheme="minorHAnsi" w:cstheme="minorBidi"/>
              <w:sz w:val="22"/>
              <w:szCs w:val="22"/>
              <w:lang/>
            </w:rPr>
          </w:pPr>
          <w:hyperlink w:anchor="_Toc86589951" w:history="1">
            <w:r w:rsidR="001937E1" w:rsidRPr="005B03DF">
              <w:rPr>
                <w:rStyle w:val="Hyperlink"/>
              </w:rPr>
              <w:t>2.</w:t>
            </w:r>
            <w:r w:rsidR="001937E1">
              <w:rPr>
                <w:rFonts w:asciiTheme="minorHAnsi" w:eastAsiaTheme="minorEastAsia" w:hAnsiTheme="minorHAnsi" w:cstheme="minorBidi"/>
                <w:sz w:val="22"/>
                <w:szCs w:val="22"/>
                <w:lang/>
              </w:rPr>
              <w:tab/>
            </w:r>
            <w:r w:rsidR="001937E1" w:rsidRPr="005B03DF">
              <w:rPr>
                <w:rStyle w:val="Hyperlink"/>
              </w:rPr>
              <w:t>Software Interfaces</w:t>
            </w:r>
            <w:r w:rsidR="001937E1">
              <w:rPr>
                <w:webHidden/>
              </w:rPr>
              <w:tab/>
            </w:r>
            <w:r w:rsidR="001937E1">
              <w:rPr>
                <w:webHidden/>
              </w:rPr>
              <w:fldChar w:fldCharType="begin"/>
            </w:r>
            <w:r w:rsidR="001937E1">
              <w:rPr>
                <w:webHidden/>
              </w:rPr>
              <w:instrText xml:space="preserve"> PAGEREF _Toc86589951 \h </w:instrText>
            </w:r>
            <w:r w:rsidR="001937E1">
              <w:rPr>
                <w:webHidden/>
              </w:rPr>
            </w:r>
            <w:r w:rsidR="001937E1">
              <w:rPr>
                <w:webHidden/>
              </w:rPr>
              <w:fldChar w:fldCharType="separate"/>
            </w:r>
            <w:r w:rsidR="001937E1">
              <w:rPr>
                <w:webHidden/>
              </w:rPr>
              <w:t>11</w:t>
            </w:r>
            <w:r w:rsidR="001937E1">
              <w:rPr>
                <w:webHidden/>
              </w:rPr>
              <w:fldChar w:fldCharType="end"/>
            </w:r>
          </w:hyperlink>
        </w:p>
        <w:p w14:paraId="49B6EA67" w14:textId="0687B260"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52" w:history="1">
            <w:r w:rsidR="001937E1" w:rsidRPr="005B03DF">
              <w:rPr>
                <w:rStyle w:val="Hyperlink"/>
                <w:noProof/>
              </w:rPr>
              <w:t>2.4</w:t>
            </w:r>
            <w:r w:rsidR="001937E1">
              <w:rPr>
                <w:rFonts w:asciiTheme="minorHAnsi" w:eastAsiaTheme="minorEastAsia" w:hAnsiTheme="minorHAnsi" w:cstheme="minorBidi"/>
                <w:i w:val="0"/>
                <w:iCs w:val="0"/>
                <w:noProof/>
                <w:sz w:val="22"/>
                <w:szCs w:val="22"/>
                <w:lang/>
              </w:rPr>
              <w:tab/>
            </w:r>
            <w:r w:rsidR="001937E1" w:rsidRPr="005B03DF">
              <w:rPr>
                <w:rStyle w:val="Hyperlink"/>
                <w:noProof/>
              </w:rPr>
              <w:t>Functional Requirements.</w:t>
            </w:r>
            <w:r w:rsidR="001937E1">
              <w:rPr>
                <w:noProof/>
                <w:webHidden/>
              </w:rPr>
              <w:tab/>
            </w:r>
            <w:r w:rsidR="001937E1">
              <w:rPr>
                <w:noProof/>
                <w:webHidden/>
              </w:rPr>
              <w:fldChar w:fldCharType="begin"/>
            </w:r>
            <w:r w:rsidR="001937E1">
              <w:rPr>
                <w:noProof/>
                <w:webHidden/>
              </w:rPr>
              <w:instrText xml:space="preserve"> PAGEREF _Toc86589952 \h </w:instrText>
            </w:r>
            <w:r w:rsidR="001937E1">
              <w:rPr>
                <w:noProof/>
                <w:webHidden/>
              </w:rPr>
            </w:r>
            <w:r w:rsidR="001937E1">
              <w:rPr>
                <w:noProof/>
                <w:webHidden/>
              </w:rPr>
              <w:fldChar w:fldCharType="separate"/>
            </w:r>
            <w:r w:rsidR="001937E1">
              <w:rPr>
                <w:noProof/>
                <w:webHidden/>
              </w:rPr>
              <w:t>11</w:t>
            </w:r>
            <w:r w:rsidR="001937E1">
              <w:rPr>
                <w:noProof/>
                <w:webHidden/>
              </w:rPr>
              <w:fldChar w:fldCharType="end"/>
            </w:r>
          </w:hyperlink>
        </w:p>
        <w:p w14:paraId="094B4424" w14:textId="16638BC9" w:rsidR="001937E1" w:rsidRDefault="001C2FEE">
          <w:pPr>
            <w:pStyle w:val="TOC3"/>
            <w:rPr>
              <w:rFonts w:asciiTheme="minorHAnsi" w:eastAsiaTheme="minorEastAsia" w:hAnsiTheme="minorHAnsi" w:cstheme="minorBidi"/>
              <w:sz w:val="22"/>
              <w:szCs w:val="22"/>
              <w:lang/>
            </w:rPr>
          </w:pPr>
          <w:hyperlink w:anchor="_Toc86589961" w:history="1">
            <w:r w:rsidR="001937E1" w:rsidRPr="005B03DF">
              <w:rPr>
                <w:rStyle w:val="Hyperlink"/>
              </w:rPr>
              <w:t>1.</w:t>
            </w:r>
            <w:r w:rsidR="001937E1">
              <w:rPr>
                <w:rFonts w:asciiTheme="minorHAnsi" w:eastAsiaTheme="minorEastAsia" w:hAnsiTheme="minorHAnsi" w:cstheme="minorBidi"/>
                <w:sz w:val="22"/>
                <w:szCs w:val="22"/>
                <w:lang/>
              </w:rPr>
              <w:tab/>
            </w:r>
            <w:r w:rsidR="001937E1" w:rsidRPr="005B03DF">
              <w:rPr>
                <w:rStyle w:val="Hyperlink"/>
              </w:rPr>
              <w:t>Admin</w:t>
            </w:r>
            <w:r w:rsidR="001937E1">
              <w:rPr>
                <w:webHidden/>
              </w:rPr>
              <w:tab/>
            </w:r>
            <w:r w:rsidR="001937E1">
              <w:rPr>
                <w:webHidden/>
              </w:rPr>
              <w:fldChar w:fldCharType="begin"/>
            </w:r>
            <w:r w:rsidR="001937E1">
              <w:rPr>
                <w:webHidden/>
              </w:rPr>
              <w:instrText xml:space="preserve"> PAGEREF _Toc86589961 \h </w:instrText>
            </w:r>
            <w:r w:rsidR="001937E1">
              <w:rPr>
                <w:webHidden/>
              </w:rPr>
            </w:r>
            <w:r w:rsidR="001937E1">
              <w:rPr>
                <w:webHidden/>
              </w:rPr>
              <w:fldChar w:fldCharType="separate"/>
            </w:r>
            <w:r w:rsidR="001937E1">
              <w:rPr>
                <w:webHidden/>
              </w:rPr>
              <w:t>11</w:t>
            </w:r>
            <w:r w:rsidR="001937E1">
              <w:rPr>
                <w:webHidden/>
              </w:rPr>
              <w:fldChar w:fldCharType="end"/>
            </w:r>
          </w:hyperlink>
        </w:p>
        <w:p w14:paraId="2781E0F0" w14:textId="1AB5916A" w:rsidR="001937E1" w:rsidRDefault="001C2FEE">
          <w:pPr>
            <w:pStyle w:val="TOC3"/>
            <w:rPr>
              <w:rFonts w:asciiTheme="minorHAnsi" w:eastAsiaTheme="minorEastAsia" w:hAnsiTheme="minorHAnsi" w:cstheme="minorBidi"/>
              <w:sz w:val="22"/>
              <w:szCs w:val="22"/>
              <w:lang/>
            </w:rPr>
          </w:pPr>
          <w:hyperlink w:anchor="_Toc86589962" w:history="1">
            <w:r w:rsidR="001937E1" w:rsidRPr="005B03DF">
              <w:rPr>
                <w:rStyle w:val="Hyperlink"/>
              </w:rPr>
              <w:t>2.</w:t>
            </w:r>
            <w:r w:rsidR="001937E1">
              <w:rPr>
                <w:rFonts w:asciiTheme="minorHAnsi" w:eastAsiaTheme="minorEastAsia" w:hAnsiTheme="minorHAnsi" w:cstheme="minorBidi"/>
                <w:sz w:val="22"/>
                <w:szCs w:val="22"/>
                <w:lang/>
              </w:rPr>
              <w:tab/>
            </w:r>
            <w:r w:rsidR="001937E1" w:rsidRPr="005B03DF">
              <w:rPr>
                <w:rStyle w:val="Hyperlink"/>
              </w:rPr>
              <w:t>Owners</w:t>
            </w:r>
            <w:r w:rsidR="001937E1">
              <w:rPr>
                <w:webHidden/>
              </w:rPr>
              <w:tab/>
            </w:r>
            <w:r w:rsidR="001937E1">
              <w:rPr>
                <w:webHidden/>
              </w:rPr>
              <w:fldChar w:fldCharType="begin"/>
            </w:r>
            <w:r w:rsidR="001937E1">
              <w:rPr>
                <w:webHidden/>
              </w:rPr>
              <w:instrText xml:space="preserve"> PAGEREF _Toc86589962 \h </w:instrText>
            </w:r>
            <w:r w:rsidR="001937E1">
              <w:rPr>
                <w:webHidden/>
              </w:rPr>
            </w:r>
            <w:r w:rsidR="001937E1">
              <w:rPr>
                <w:webHidden/>
              </w:rPr>
              <w:fldChar w:fldCharType="separate"/>
            </w:r>
            <w:r w:rsidR="001937E1">
              <w:rPr>
                <w:webHidden/>
              </w:rPr>
              <w:t>11</w:t>
            </w:r>
            <w:r w:rsidR="001937E1">
              <w:rPr>
                <w:webHidden/>
              </w:rPr>
              <w:fldChar w:fldCharType="end"/>
            </w:r>
          </w:hyperlink>
        </w:p>
        <w:p w14:paraId="3C9F1215" w14:textId="6AE35A74" w:rsidR="001937E1" w:rsidRDefault="001C2FEE">
          <w:pPr>
            <w:pStyle w:val="TOC3"/>
            <w:rPr>
              <w:rFonts w:asciiTheme="minorHAnsi" w:eastAsiaTheme="minorEastAsia" w:hAnsiTheme="minorHAnsi" w:cstheme="minorBidi"/>
              <w:sz w:val="22"/>
              <w:szCs w:val="22"/>
              <w:lang/>
            </w:rPr>
          </w:pPr>
          <w:hyperlink w:anchor="_Toc86589963" w:history="1">
            <w:r w:rsidR="001937E1" w:rsidRPr="005B03DF">
              <w:rPr>
                <w:rStyle w:val="Hyperlink"/>
              </w:rPr>
              <w:t>3.</w:t>
            </w:r>
            <w:r w:rsidR="001937E1">
              <w:rPr>
                <w:rFonts w:asciiTheme="minorHAnsi" w:eastAsiaTheme="minorEastAsia" w:hAnsiTheme="minorHAnsi" w:cstheme="minorBidi"/>
                <w:sz w:val="22"/>
                <w:szCs w:val="22"/>
                <w:lang/>
              </w:rPr>
              <w:tab/>
            </w:r>
            <w:r w:rsidR="001937E1" w:rsidRPr="005B03DF">
              <w:rPr>
                <w:rStyle w:val="Hyperlink"/>
              </w:rPr>
              <w:t>End-Users</w:t>
            </w:r>
            <w:r w:rsidR="001937E1">
              <w:rPr>
                <w:webHidden/>
              </w:rPr>
              <w:tab/>
            </w:r>
            <w:r w:rsidR="001937E1">
              <w:rPr>
                <w:webHidden/>
              </w:rPr>
              <w:fldChar w:fldCharType="begin"/>
            </w:r>
            <w:r w:rsidR="001937E1">
              <w:rPr>
                <w:webHidden/>
              </w:rPr>
              <w:instrText xml:space="preserve"> PAGEREF _Toc86589963 \h </w:instrText>
            </w:r>
            <w:r w:rsidR="001937E1">
              <w:rPr>
                <w:webHidden/>
              </w:rPr>
            </w:r>
            <w:r w:rsidR="001937E1">
              <w:rPr>
                <w:webHidden/>
              </w:rPr>
              <w:fldChar w:fldCharType="separate"/>
            </w:r>
            <w:r w:rsidR="001937E1">
              <w:rPr>
                <w:webHidden/>
              </w:rPr>
              <w:t>12</w:t>
            </w:r>
            <w:r w:rsidR="001937E1">
              <w:rPr>
                <w:webHidden/>
              </w:rPr>
              <w:fldChar w:fldCharType="end"/>
            </w:r>
          </w:hyperlink>
        </w:p>
        <w:p w14:paraId="3D8580A0" w14:textId="5ECF3D53"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64" w:history="1">
            <w:r w:rsidR="001937E1" w:rsidRPr="005B03DF">
              <w:rPr>
                <w:rStyle w:val="Hyperlink"/>
                <w:noProof/>
              </w:rPr>
              <w:t>2.5</w:t>
            </w:r>
            <w:r w:rsidR="001937E1">
              <w:rPr>
                <w:rFonts w:asciiTheme="minorHAnsi" w:eastAsiaTheme="minorEastAsia" w:hAnsiTheme="minorHAnsi" w:cstheme="minorBidi"/>
                <w:i w:val="0"/>
                <w:iCs w:val="0"/>
                <w:noProof/>
                <w:sz w:val="22"/>
                <w:szCs w:val="22"/>
                <w:lang/>
              </w:rPr>
              <w:tab/>
            </w:r>
            <w:r w:rsidR="001937E1" w:rsidRPr="005B03DF">
              <w:rPr>
                <w:rStyle w:val="Hyperlink"/>
                <w:noProof/>
              </w:rPr>
              <w:t>Non-functional Requirements</w:t>
            </w:r>
            <w:r w:rsidR="001937E1">
              <w:rPr>
                <w:noProof/>
                <w:webHidden/>
              </w:rPr>
              <w:tab/>
            </w:r>
            <w:r w:rsidR="001937E1">
              <w:rPr>
                <w:noProof/>
                <w:webHidden/>
              </w:rPr>
              <w:fldChar w:fldCharType="begin"/>
            </w:r>
            <w:r w:rsidR="001937E1">
              <w:rPr>
                <w:noProof/>
                <w:webHidden/>
              </w:rPr>
              <w:instrText xml:space="preserve"> PAGEREF _Toc86589964 \h </w:instrText>
            </w:r>
            <w:r w:rsidR="001937E1">
              <w:rPr>
                <w:noProof/>
                <w:webHidden/>
              </w:rPr>
            </w:r>
            <w:r w:rsidR="001937E1">
              <w:rPr>
                <w:noProof/>
                <w:webHidden/>
              </w:rPr>
              <w:fldChar w:fldCharType="separate"/>
            </w:r>
            <w:r w:rsidR="001937E1">
              <w:rPr>
                <w:noProof/>
                <w:webHidden/>
              </w:rPr>
              <w:t>12</w:t>
            </w:r>
            <w:r w:rsidR="001937E1">
              <w:rPr>
                <w:noProof/>
                <w:webHidden/>
              </w:rPr>
              <w:fldChar w:fldCharType="end"/>
            </w:r>
          </w:hyperlink>
        </w:p>
        <w:p w14:paraId="45A46187" w14:textId="2A0C1406" w:rsidR="001937E1" w:rsidRDefault="001C2FEE">
          <w:pPr>
            <w:pStyle w:val="TOC3"/>
            <w:rPr>
              <w:rFonts w:asciiTheme="minorHAnsi" w:eastAsiaTheme="minorEastAsia" w:hAnsiTheme="minorHAnsi" w:cstheme="minorBidi"/>
              <w:sz w:val="22"/>
              <w:szCs w:val="22"/>
              <w:lang/>
            </w:rPr>
          </w:pPr>
          <w:hyperlink w:anchor="_Toc86589968" w:history="1">
            <w:r w:rsidR="001937E1" w:rsidRPr="005B03DF">
              <w:rPr>
                <w:rStyle w:val="Hyperlink"/>
              </w:rPr>
              <w:t>1.</w:t>
            </w:r>
            <w:r w:rsidR="001937E1">
              <w:rPr>
                <w:rFonts w:asciiTheme="minorHAnsi" w:eastAsiaTheme="minorEastAsia" w:hAnsiTheme="minorHAnsi" w:cstheme="minorBidi"/>
                <w:sz w:val="22"/>
                <w:szCs w:val="22"/>
                <w:lang/>
              </w:rPr>
              <w:tab/>
            </w:r>
            <w:r w:rsidR="001937E1" w:rsidRPr="005B03DF">
              <w:rPr>
                <w:rStyle w:val="Hyperlink"/>
              </w:rPr>
              <w:t>Performance Requirements</w:t>
            </w:r>
            <w:r w:rsidR="001937E1">
              <w:rPr>
                <w:webHidden/>
              </w:rPr>
              <w:tab/>
            </w:r>
            <w:r w:rsidR="001937E1">
              <w:rPr>
                <w:webHidden/>
              </w:rPr>
              <w:fldChar w:fldCharType="begin"/>
            </w:r>
            <w:r w:rsidR="001937E1">
              <w:rPr>
                <w:webHidden/>
              </w:rPr>
              <w:instrText xml:space="preserve"> PAGEREF _Toc86589968 \h </w:instrText>
            </w:r>
            <w:r w:rsidR="001937E1">
              <w:rPr>
                <w:webHidden/>
              </w:rPr>
            </w:r>
            <w:r w:rsidR="001937E1">
              <w:rPr>
                <w:webHidden/>
              </w:rPr>
              <w:fldChar w:fldCharType="separate"/>
            </w:r>
            <w:r w:rsidR="001937E1">
              <w:rPr>
                <w:webHidden/>
              </w:rPr>
              <w:t>12</w:t>
            </w:r>
            <w:r w:rsidR="001937E1">
              <w:rPr>
                <w:webHidden/>
              </w:rPr>
              <w:fldChar w:fldCharType="end"/>
            </w:r>
          </w:hyperlink>
        </w:p>
        <w:p w14:paraId="4E3E44FE" w14:textId="4EB5E013" w:rsidR="001937E1" w:rsidRDefault="001C2FEE">
          <w:pPr>
            <w:pStyle w:val="TOC3"/>
            <w:rPr>
              <w:rFonts w:asciiTheme="minorHAnsi" w:eastAsiaTheme="minorEastAsia" w:hAnsiTheme="minorHAnsi" w:cstheme="minorBidi"/>
              <w:sz w:val="22"/>
              <w:szCs w:val="22"/>
              <w:lang/>
            </w:rPr>
          </w:pPr>
          <w:hyperlink w:anchor="_Toc86589969" w:history="1">
            <w:r w:rsidR="001937E1" w:rsidRPr="005B03DF">
              <w:rPr>
                <w:rStyle w:val="Hyperlink"/>
              </w:rPr>
              <w:t>2.</w:t>
            </w:r>
            <w:r w:rsidR="001937E1">
              <w:rPr>
                <w:rFonts w:asciiTheme="minorHAnsi" w:eastAsiaTheme="minorEastAsia" w:hAnsiTheme="minorHAnsi" w:cstheme="minorBidi"/>
                <w:sz w:val="22"/>
                <w:szCs w:val="22"/>
                <w:lang/>
              </w:rPr>
              <w:tab/>
            </w:r>
            <w:r w:rsidR="001937E1" w:rsidRPr="005B03DF">
              <w:rPr>
                <w:rStyle w:val="Hyperlink"/>
              </w:rPr>
              <w:t>Security Requirements</w:t>
            </w:r>
            <w:r w:rsidR="001937E1">
              <w:rPr>
                <w:webHidden/>
              </w:rPr>
              <w:tab/>
            </w:r>
            <w:r w:rsidR="001937E1">
              <w:rPr>
                <w:webHidden/>
              </w:rPr>
              <w:fldChar w:fldCharType="begin"/>
            </w:r>
            <w:r w:rsidR="001937E1">
              <w:rPr>
                <w:webHidden/>
              </w:rPr>
              <w:instrText xml:space="preserve"> PAGEREF _Toc86589969 \h </w:instrText>
            </w:r>
            <w:r w:rsidR="001937E1">
              <w:rPr>
                <w:webHidden/>
              </w:rPr>
            </w:r>
            <w:r w:rsidR="001937E1">
              <w:rPr>
                <w:webHidden/>
              </w:rPr>
              <w:fldChar w:fldCharType="separate"/>
            </w:r>
            <w:r w:rsidR="001937E1">
              <w:rPr>
                <w:webHidden/>
              </w:rPr>
              <w:t>12</w:t>
            </w:r>
            <w:r w:rsidR="001937E1">
              <w:rPr>
                <w:webHidden/>
              </w:rPr>
              <w:fldChar w:fldCharType="end"/>
            </w:r>
          </w:hyperlink>
        </w:p>
        <w:p w14:paraId="45E9B304" w14:textId="75734BD7" w:rsidR="001937E1" w:rsidRDefault="001C2FEE">
          <w:pPr>
            <w:pStyle w:val="TOC3"/>
            <w:rPr>
              <w:rFonts w:asciiTheme="minorHAnsi" w:eastAsiaTheme="minorEastAsia" w:hAnsiTheme="minorHAnsi" w:cstheme="minorBidi"/>
              <w:sz w:val="22"/>
              <w:szCs w:val="22"/>
              <w:lang/>
            </w:rPr>
          </w:pPr>
          <w:hyperlink w:anchor="_Toc86589970" w:history="1">
            <w:r w:rsidR="001937E1" w:rsidRPr="005B03DF">
              <w:rPr>
                <w:rStyle w:val="Hyperlink"/>
              </w:rPr>
              <w:t>3.</w:t>
            </w:r>
            <w:r w:rsidR="001937E1">
              <w:rPr>
                <w:rFonts w:asciiTheme="minorHAnsi" w:eastAsiaTheme="minorEastAsia" w:hAnsiTheme="minorHAnsi" w:cstheme="minorBidi"/>
                <w:sz w:val="22"/>
                <w:szCs w:val="22"/>
                <w:lang/>
              </w:rPr>
              <w:tab/>
            </w:r>
            <w:r w:rsidR="001937E1" w:rsidRPr="005B03DF">
              <w:rPr>
                <w:rStyle w:val="Hyperlink"/>
              </w:rPr>
              <w:t>User Documentation</w:t>
            </w:r>
            <w:r w:rsidR="001937E1">
              <w:rPr>
                <w:webHidden/>
              </w:rPr>
              <w:tab/>
            </w:r>
            <w:r w:rsidR="001937E1">
              <w:rPr>
                <w:webHidden/>
              </w:rPr>
              <w:fldChar w:fldCharType="begin"/>
            </w:r>
            <w:r w:rsidR="001937E1">
              <w:rPr>
                <w:webHidden/>
              </w:rPr>
              <w:instrText xml:space="preserve"> PAGEREF _Toc86589970 \h </w:instrText>
            </w:r>
            <w:r w:rsidR="001937E1">
              <w:rPr>
                <w:webHidden/>
              </w:rPr>
            </w:r>
            <w:r w:rsidR="001937E1">
              <w:rPr>
                <w:webHidden/>
              </w:rPr>
              <w:fldChar w:fldCharType="separate"/>
            </w:r>
            <w:r w:rsidR="001937E1">
              <w:rPr>
                <w:webHidden/>
              </w:rPr>
              <w:t>12</w:t>
            </w:r>
            <w:r w:rsidR="001937E1">
              <w:rPr>
                <w:webHidden/>
              </w:rPr>
              <w:fldChar w:fldCharType="end"/>
            </w:r>
          </w:hyperlink>
        </w:p>
        <w:p w14:paraId="31858C20" w14:textId="7CF9F52A" w:rsidR="001937E1" w:rsidRDefault="001C2FEE">
          <w:pPr>
            <w:pStyle w:val="TOC1"/>
            <w:tabs>
              <w:tab w:val="right" w:leader="dot" w:pos="9016"/>
            </w:tabs>
            <w:rPr>
              <w:rFonts w:asciiTheme="minorHAnsi" w:eastAsiaTheme="minorEastAsia" w:hAnsiTheme="minorHAnsi" w:cstheme="minorBidi"/>
              <w:b w:val="0"/>
              <w:bCs w:val="0"/>
              <w:noProof/>
              <w:sz w:val="22"/>
              <w:szCs w:val="22"/>
              <w:lang/>
            </w:rPr>
          </w:pPr>
          <w:hyperlink w:anchor="_Toc86589971" w:history="1">
            <w:r w:rsidR="001937E1" w:rsidRPr="005B03DF">
              <w:rPr>
                <w:rStyle w:val="Hyperlink"/>
                <w:noProof/>
              </w:rPr>
              <w:t>Chapter 03</w:t>
            </w:r>
            <w:r w:rsidR="001937E1">
              <w:rPr>
                <w:noProof/>
                <w:webHidden/>
              </w:rPr>
              <w:tab/>
            </w:r>
            <w:r w:rsidR="001937E1">
              <w:rPr>
                <w:noProof/>
                <w:webHidden/>
              </w:rPr>
              <w:fldChar w:fldCharType="begin"/>
            </w:r>
            <w:r w:rsidR="001937E1">
              <w:rPr>
                <w:noProof/>
                <w:webHidden/>
              </w:rPr>
              <w:instrText xml:space="preserve"> PAGEREF _Toc86589971 \h </w:instrText>
            </w:r>
            <w:r w:rsidR="001937E1">
              <w:rPr>
                <w:noProof/>
                <w:webHidden/>
              </w:rPr>
            </w:r>
            <w:r w:rsidR="001937E1">
              <w:rPr>
                <w:noProof/>
                <w:webHidden/>
              </w:rPr>
              <w:fldChar w:fldCharType="separate"/>
            </w:r>
            <w:r w:rsidR="001937E1">
              <w:rPr>
                <w:noProof/>
                <w:webHidden/>
              </w:rPr>
              <w:t>13</w:t>
            </w:r>
            <w:r w:rsidR="001937E1">
              <w:rPr>
                <w:noProof/>
                <w:webHidden/>
              </w:rPr>
              <w:fldChar w:fldCharType="end"/>
            </w:r>
          </w:hyperlink>
        </w:p>
        <w:p w14:paraId="6B5D8223" w14:textId="401AE295"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76" w:history="1">
            <w:r w:rsidR="001937E1" w:rsidRPr="005B03DF">
              <w:rPr>
                <w:rStyle w:val="Hyperlink"/>
                <w:noProof/>
              </w:rPr>
              <w:t>3.1</w:t>
            </w:r>
            <w:r w:rsidR="001937E1">
              <w:rPr>
                <w:rFonts w:asciiTheme="minorHAnsi" w:eastAsiaTheme="minorEastAsia" w:hAnsiTheme="minorHAnsi" w:cstheme="minorBidi"/>
                <w:i w:val="0"/>
                <w:iCs w:val="0"/>
                <w:noProof/>
                <w:sz w:val="22"/>
                <w:szCs w:val="22"/>
                <w:lang/>
              </w:rPr>
              <w:tab/>
            </w:r>
            <w:r w:rsidR="001937E1" w:rsidRPr="005B03DF">
              <w:rPr>
                <w:rStyle w:val="Hyperlink"/>
                <w:noProof/>
              </w:rPr>
              <w:t>Introduction</w:t>
            </w:r>
            <w:r w:rsidR="001937E1">
              <w:rPr>
                <w:noProof/>
                <w:webHidden/>
              </w:rPr>
              <w:tab/>
            </w:r>
            <w:r w:rsidR="001937E1">
              <w:rPr>
                <w:noProof/>
                <w:webHidden/>
              </w:rPr>
              <w:fldChar w:fldCharType="begin"/>
            </w:r>
            <w:r w:rsidR="001937E1">
              <w:rPr>
                <w:noProof/>
                <w:webHidden/>
              </w:rPr>
              <w:instrText xml:space="preserve"> PAGEREF _Toc86589976 \h </w:instrText>
            </w:r>
            <w:r w:rsidR="001937E1">
              <w:rPr>
                <w:noProof/>
                <w:webHidden/>
              </w:rPr>
            </w:r>
            <w:r w:rsidR="001937E1">
              <w:rPr>
                <w:noProof/>
                <w:webHidden/>
              </w:rPr>
              <w:fldChar w:fldCharType="separate"/>
            </w:r>
            <w:r w:rsidR="001937E1">
              <w:rPr>
                <w:noProof/>
                <w:webHidden/>
              </w:rPr>
              <w:t>13</w:t>
            </w:r>
            <w:r w:rsidR="001937E1">
              <w:rPr>
                <w:noProof/>
                <w:webHidden/>
              </w:rPr>
              <w:fldChar w:fldCharType="end"/>
            </w:r>
          </w:hyperlink>
        </w:p>
        <w:p w14:paraId="7D5662BC" w14:textId="7A9CF246" w:rsidR="001937E1" w:rsidRDefault="001C2FEE">
          <w:pPr>
            <w:pStyle w:val="TOC3"/>
            <w:rPr>
              <w:rFonts w:asciiTheme="minorHAnsi" w:eastAsiaTheme="minorEastAsia" w:hAnsiTheme="minorHAnsi" w:cstheme="minorBidi"/>
              <w:sz w:val="22"/>
              <w:szCs w:val="22"/>
              <w:lang/>
            </w:rPr>
          </w:pPr>
          <w:hyperlink w:anchor="_Toc86589977" w:history="1">
            <w:r w:rsidR="001937E1" w:rsidRPr="005B03DF">
              <w:rPr>
                <w:rStyle w:val="Hyperlink"/>
              </w:rPr>
              <w:t>1.</w:t>
            </w:r>
            <w:r w:rsidR="001937E1">
              <w:rPr>
                <w:rFonts w:asciiTheme="minorHAnsi" w:eastAsiaTheme="minorEastAsia" w:hAnsiTheme="minorHAnsi" w:cstheme="minorBidi"/>
                <w:sz w:val="22"/>
                <w:szCs w:val="22"/>
                <w:lang/>
              </w:rPr>
              <w:tab/>
            </w:r>
            <w:r w:rsidR="001937E1" w:rsidRPr="005B03DF">
              <w:rPr>
                <w:rStyle w:val="Hyperlink"/>
              </w:rPr>
              <w:t>Purpose of Document</w:t>
            </w:r>
            <w:r w:rsidR="001937E1">
              <w:rPr>
                <w:webHidden/>
              </w:rPr>
              <w:tab/>
            </w:r>
            <w:r w:rsidR="001937E1">
              <w:rPr>
                <w:webHidden/>
              </w:rPr>
              <w:fldChar w:fldCharType="begin"/>
            </w:r>
            <w:r w:rsidR="001937E1">
              <w:rPr>
                <w:webHidden/>
              </w:rPr>
              <w:instrText xml:space="preserve"> PAGEREF _Toc86589977 \h </w:instrText>
            </w:r>
            <w:r w:rsidR="001937E1">
              <w:rPr>
                <w:webHidden/>
              </w:rPr>
            </w:r>
            <w:r w:rsidR="001937E1">
              <w:rPr>
                <w:webHidden/>
              </w:rPr>
              <w:fldChar w:fldCharType="separate"/>
            </w:r>
            <w:r w:rsidR="001937E1">
              <w:rPr>
                <w:webHidden/>
              </w:rPr>
              <w:t>13</w:t>
            </w:r>
            <w:r w:rsidR="001937E1">
              <w:rPr>
                <w:webHidden/>
              </w:rPr>
              <w:fldChar w:fldCharType="end"/>
            </w:r>
          </w:hyperlink>
        </w:p>
        <w:p w14:paraId="7616C765" w14:textId="1E878166" w:rsidR="001937E1" w:rsidRDefault="001C2FEE">
          <w:pPr>
            <w:pStyle w:val="TOC3"/>
            <w:rPr>
              <w:rFonts w:asciiTheme="minorHAnsi" w:eastAsiaTheme="minorEastAsia" w:hAnsiTheme="minorHAnsi" w:cstheme="minorBidi"/>
              <w:sz w:val="22"/>
              <w:szCs w:val="22"/>
              <w:lang/>
            </w:rPr>
          </w:pPr>
          <w:hyperlink w:anchor="_Toc86589978" w:history="1">
            <w:r w:rsidR="001937E1" w:rsidRPr="005B03DF">
              <w:rPr>
                <w:rStyle w:val="Hyperlink"/>
              </w:rPr>
              <w:t>2.</w:t>
            </w:r>
            <w:r w:rsidR="001937E1">
              <w:rPr>
                <w:rFonts w:asciiTheme="minorHAnsi" w:eastAsiaTheme="minorEastAsia" w:hAnsiTheme="minorHAnsi" w:cstheme="minorBidi"/>
                <w:sz w:val="22"/>
                <w:szCs w:val="22"/>
                <w:lang/>
              </w:rPr>
              <w:tab/>
            </w:r>
            <w:r w:rsidR="001937E1" w:rsidRPr="005B03DF">
              <w:rPr>
                <w:rStyle w:val="Hyperlink"/>
              </w:rPr>
              <w:t>Project Overview</w:t>
            </w:r>
            <w:r w:rsidR="001937E1">
              <w:rPr>
                <w:webHidden/>
              </w:rPr>
              <w:tab/>
            </w:r>
            <w:r w:rsidR="001937E1">
              <w:rPr>
                <w:webHidden/>
              </w:rPr>
              <w:fldChar w:fldCharType="begin"/>
            </w:r>
            <w:r w:rsidR="001937E1">
              <w:rPr>
                <w:webHidden/>
              </w:rPr>
              <w:instrText xml:space="preserve"> PAGEREF _Toc86589978 \h </w:instrText>
            </w:r>
            <w:r w:rsidR="001937E1">
              <w:rPr>
                <w:webHidden/>
              </w:rPr>
            </w:r>
            <w:r w:rsidR="001937E1">
              <w:rPr>
                <w:webHidden/>
              </w:rPr>
              <w:fldChar w:fldCharType="separate"/>
            </w:r>
            <w:r w:rsidR="001937E1">
              <w:rPr>
                <w:webHidden/>
              </w:rPr>
              <w:t>13</w:t>
            </w:r>
            <w:r w:rsidR="001937E1">
              <w:rPr>
                <w:webHidden/>
              </w:rPr>
              <w:fldChar w:fldCharType="end"/>
            </w:r>
          </w:hyperlink>
        </w:p>
        <w:p w14:paraId="62EC6CB1" w14:textId="61F552CB"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79" w:history="1">
            <w:r w:rsidR="001937E1" w:rsidRPr="005B03DF">
              <w:rPr>
                <w:rStyle w:val="Hyperlink"/>
                <w:noProof/>
              </w:rPr>
              <w:t>3.2</w:t>
            </w:r>
            <w:r w:rsidR="001937E1">
              <w:rPr>
                <w:rFonts w:asciiTheme="minorHAnsi" w:eastAsiaTheme="minorEastAsia" w:hAnsiTheme="minorHAnsi" w:cstheme="minorBidi"/>
                <w:i w:val="0"/>
                <w:iCs w:val="0"/>
                <w:noProof/>
                <w:sz w:val="22"/>
                <w:szCs w:val="22"/>
                <w:lang/>
              </w:rPr>
              <w:tab/>
            </w:r>
            <w:r w:rsidR="001937E1" w:rsidRPr="005B03DF">
              <w:rPr>
                <w:rStyle w:val="Hyperlink"/>
                <w:noProof/>
              </w:rPr>
              <w:t>System Architecture</w:t>
            </w:r>
            <w:r w:rsidR="001937E1">
              <w:rPr>
                <w:noProof/>
                <w:webHidden/>
              </w:rPr>
              <w:tab/>
            </w:r>
            <w:r w:rsidR="001937E1">
              <w:rPr>
                <w:noProof/>
                <w:webHidden/>
              </w:rPr>
              <w:fldChar w:fldCharType="begin"/>
            </w:r>
            <w:r w:rsidR="001937E1">
              <w:rPr>
                <w:noProof/>
                <w:webHidden/>
              </w:rPr>
              <w:instrText xml:space="preserve"> PAGEREF _Toc86589979 \h </w:instrText>
            </w:r>
            <w:r w:rsidR="001937E1">
              <w:rPr>
                <w:noProof/>
                <w:webHidden/>
              </w:rPr>
            </w:r>
            <w:r w:rsidR="001937E1">
              <w:rPr>
                <w:noProof/>
                <w:webHidden/>
              </w:rPr>
              <w:fldChar w:fldCharType="separate"/>
            </w:r>
            <w:r w:rsidR="001937E1">
              <w:rPr>
                <w:noProof/>
                <w:webHidden/>
              </w:rPr>
              <w:t>13</w:t>
            </w:r>
            <w:r w:rsidR="001937E1">
              <w:rPr>
                <w:noProof/>
                <w:webHidden/>
              </w:rPr>
              <w:fldChar w:fldCharType="end"/>
            </w:r>
          </w:hyperlink>
        </w:p>
        <w:p w14:paraId="2312BE02" w14:textId="1F73CECC"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80" w:history="1">
            <w:r w:rsidR="001937E1" w:rsidRPr="005B03DF">
              <w:rPr>
                <w:rStyle w:val="Hyperlink"/>
                <w:noProof/>
              </w:rPr>
              <w:t>3.3</w:t>
            </w:r>
            <w:r w:rsidR="001937E1">
              <w:rPr>
                <w:rFonts w:asciiTheme="minorHAnsi" w:eastAsiaTheme="minorEastAsia" w:hAnsiTheme="minorHAnsi" w:cstheme="minorBidi"/>
                <w:i w:val="0"/>
                <w:iCs w:val="0"/>
                <w:noProof/>
                <w:sz w:val="22"/>
                <w:szCs w:val="22"/>
                <w:lang/>
              </w:rPr>
              <w:tab/>
            </w:r>
            <w:r w:rsidR="001937E1" w:rsidRPr="005B03DF">
              <w:rPr>
                <w:rStyle w:val="Hyperlink"/>
                <w:noProof/>
              </w:rPr>
              <w:t>Use Cases</w:t>
            </w:r>
            <w:r w:rsidR="001937E1">
              <w:rPr>
                <w:noProof/>
                <w:webHidden/>
              </w:rPr>
              <w:tab/>
            </w:r>
            <w:r w:rsidR="001937E1">
              <w:rPr>
                <w:noProof/>
                <w:webHidden/>
              </w:rPr>
              <w:fldChar w:fldCharType="begin"/>
            </w:r>
            <w:r w:rsidR="001937E1">
              <w:rPr>
                <w:noProof/>
                <w:webHidden/>
              </w:rPr>
              <w:instrText xml:space="preserve"> PAGEREF _Toc86589980 \h </w:instrText>
            </w:r>
            <w:r w:rsidR="001937E1">
              <w:rPr>
                <w:noProof/>
                <w:webHidden/>
              </w:rPr>
            </w:r>
            <w:r w:rsidR="001937E1">
              <w:rPr>
                <w:noProof/>
                <w:webHidden/>
              </w:rPr>
              <w:fldChar w:fldCharType="separate"/>
            </w:r>
            <w:r w:rsidR="001937E1">
              <w:rPr>
                <w:noProof/>
                <w:webHidden/>
              </w:rPr>
              <w:t>14</w:t>
            </w:r>
            <w:r w:rsidR="001937E1">
              <w:rPr>
                <w:noProof/>
                <w:webHidden/>
              </w:rPr>
              <w:fldChar w:fldCharType="end"/>
            </w:r>
          </w:hyperlink>
        </w:p>
        <w:p w14:paraId="2110284C" w14:textId="4DC7E55D" w:rsidR="001937E1" w:rsidRDefault="001C2FEE">
          <w:pPr>
            <w:pStyle w:val="TOC3"/>
            <w:rPr>
              <w:rFonts w:asciiTheme="minorHAnsi" w:eastAsiaTheme="minorEastAsia" w:hAnsiTheme="minorHAnsi" w:cstheme="minorBidi"/>
              <w:sz w:val="22"/>
              <w:szCs w:val="22"/>
              <w:lang/>
            </w:rPr>
          </w:pPr>
          <w:hyperlink w:anchor="_Toc86589981" w:history="1">
            <w:r w:rsidR="001937E1" w:rsidRPr="005B03DF">
              <w:rPr>
                <w:rStyle w:val="Hyperlink"/>
              </w:rPr>
              <w:t>1.</w:t>
            </w:r>
            <w:r w:rsidR="001937E1">
              <w:rPr>
                <w:rFonts w:asciiTheme="minorHAnsi" w:eastAsiaTheme="minorEastAsia" w:hAnsiTheme="minorHAnsi" w:cstheme="minorBidi"/>
                <w:sz w:val="22"/>
                <w:szCs w:val="22"/>
                <w:lang/>
              </w:rPr>
              <w:tab/>
            </w:r>
            <w:r w:rsidR="001937E1" w:rsidRPr="005B03DF">
              <w:rPr>
                <w:rStyle w:val="Hyperlink"/>
              </w:rPr>
              <w:t>Use case diagrams</w:t>
            </w:r>
            <w:r w:rsidR="001937E1">
              <w:rPr>
                <w:webHidden/>
              </w:rPr>
              <w:tab/>
            </w:r>
            <w:r w:rsidR="001937E1">
              <w:rPr>
                <w:webHidden/>
              </w:rPr>
              <w:fldChar w:fldCharType="begin"/>
            </w:r>
            <w:r w:rsidR="001937E1">
              <w:rPr>
                <w:webHidden/>
              </w:rPr>
              <w:instrText xml:space="preserve"> PAGEREF _Toc86589981 \h </w:instrText>
            </w:r>
            <w:r w:rsidR="001937E1">
              <w:rPr>
                <w:webHidden/>
              </w:rPr>
            </w:r>
            <w:r w:rsidR="001937E1">
              <w:rPr>
                <w:webHidden/>
              </w:rPr>
              <w:fldChar w:fldCharType="separate"/>
            </w:r>
            <w:r w:rsidR="001937E1">
              <w:rPr>
                <w:webHidden/>
              </w:rPr>
              <w:t>14</w:t>
            </w:r>
            <w:r w:rsidR="001937E1">
              <w:rPr>
                <w:webHidden/>
              </w:rPr>
              <w:fldChar w:fldCharType="end"/>
            </w:r>
          </w:hyperlink>
        </w:p>
        <w:p w14:paraId="03E6AFB9" w14:textId="707449E1" w:rsidR="001937E1" w:rsidRDefault="001C2FEE">
          <w:pPr>
            <w:pStyle w:val="TOC3"/>
            <w:rPr>
              <w:rFonts w:asciiTheme="minorHAnsi" w:eastAsiaTheme="minorEastAsia" w:hAnsiTheme="minorHAnsi" w:cstheme="minorBidi"/>
              <w:sz w:val="22"/>
              <w:szCs w:val="22"/>
              <w:lang/>
            </w:rPr>
          </w:pPr>
          <w:hyperlink w:anchor="_Toc86589982" w:history="1">
            <w:r w:rsidR="001937E1" w:rsidRPr="005B03DF">
              <w:rPr>
                <w:rStyle w:val="Hyperlink"/>
              </w:rPr>
              <w:t>2.</w:t>
            </w:r>
            <w:r w:rsidR="001937E1">
              <w:rPr>
                <w:rFonts w:asciiTheme="minorHAnsi" w:eastAsiaTheme="minorEastAsia" w:hAnsiTheme="minorHAnsi" w:cstheme="minorBidi"/>
                <w:sz w:val="22"/>
                <w:szCs w:val="22"/>
                <w:lang/>
              </w:rPr>
              <w:tab/>
            </w:r>
            <w:r w:rsidR="001937E1" w:rsidRPr="005B03DF">
              <w:rPr>
                <w:rStyle w:val="Hyperlink"/>
              </w:rPr>
              <w:t>Use Case Description</w:t>
            </w:r>
            <w:r w:rsidR="001937E1">
              <w:rPr>
                <w:webHidden/>
              </w:rPr>
              <w:tab/>
            </w:r>
            <w:r w:rsidR="001937E1">
              <w:rPr>
                <w:webHidden/>
              </w:rPr>
              <w:fldChar w:fldCharType="begin"/>
            </w:r>
            <w:r w:rsidR="001937E1">
              <w:rPr>
                <w:webHidden/>
              </w:rPr>
              <w:instrText xml:space="preserve"> PAGEREF _Toc86589982 \h </w:instrText>
            </w:r>
            <w:r w:rsidR="001937E1">
              <w:rPr>
                <w:webHidden/>
              </w:rPr>
            </w:r>
            <w:r w:rsidR="001937E1">
              <w:rPr>
                <w:webHidden/>
              </w:rPr>
              <w:fldChar w:fldCharType="separate"/>
            </w:r>
            <w:r w:rsidR="001937E1">
              <w:rPr>
                <w:webHidden/>
              </w:rPr>
              <w:t>15</w:t>
            </w:r>
            <w:r w:rsidR="001937E1">
              <w:rPr>
                <w:webHidden/>
              </w:rPr>
              <w:fldChar w:fldCharType="end"/>
            </w:r>
          </w:hyperlink>
        </w:p>
        <w:p w14:paraId="43F003F4" w14:textId="03556008"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83" w:history="1">
            <w:r w:rsidR="001937E1" w:rsidRPr="005B03DF">
              <w:rPr>
                <w:rStyle w:val="Hyperlink"/>
                <w:noProof/>
              </w:rPr>
              <w:t>3.4</w:t>
            </w:r>
            <w:r w:rsidR="001937E1">
              <w:rPr>
                <w:rFonts w:asciiTheme="minorHAnsi" w:eastAsiaTheme="minorEastAsia" w:hAnsiTheme="minorHAnsi" w:cstheme="minorBidi"/>
                <w:i w:val="0"/>
                <w:iCs w:val="0"/>
                <w:noProof/>
                <w:sz w:val="22"/>
                <w:szCs w:val="22"/>
                <w:lang/>
              </w:rPr>
              <w:tab/>
            </w:r>
            <w:r w:rsidR="001937E1" w:rsidRPr="005B03DF">
              <w:rPr>
                <w:rStyle w:val="Hyperlink"/>
                <w:noProof/>
              </w:rPr>
              <w:t>High Level Design</w:t>
            </w:r>
            <w:r w:rsidR="001937E1">
              <w:rPr>
                <w:noProof/>
                <w:webHidden/>
              </w:rPr>
              <w:tab/>
            </w:r>
            <w:r w:rsidR="001937E1">
              <w:rPr>
                <w:noProof/>
                <w:webHidden/>
              </w:rPr>
              <w:fldChar w:fldCharType="begin"/>
            </w:r>
            <w:r w:rsidR="001937E1">
              <w:rPr>
                <w:noProof/>
                <w:webHidden/>
              </w:rPr>
              <w:instrText xml:space="preserve"> PAGEREF _Toc86589983 \h </w:instrText>
            </w:r>
            <w:r w:rsidR="001937E1">
              <w:rPr>
                <w:noProof/>
                <w:webHidden/>
              </w:rPr>
            </w:r>
            <w:r w:rsidR="001937E1">
              <w:rPr>
                <w:noProof/>
                <w:webHidden/>
              </w:rPr>
              <w:fldChar w:fldCharType="separate"/>
            </w:r>
            <w:r w:rsidR="001937E1">
              <w:rPr>
                <w:noProof/>
                <w:webHidden/>
              </w:rPr>
              <w:t>26</w:t>
            </w:r>
            <w:r w:rsidR="001937E1">
              <w:rPr>
                <w:noProof/>
                <w:webHidden/>
              </w:rPr>
              <w:fldChar w:fldCharType="end"/>
            </w:r>
          </w:hyperlink>
        </w:p>
        <w:p w14:paraId="69D486DF" w14:textId="435A249D" w:rsidR="001937E1" w:rsidRDefault="001C2FEE">
          <w:pPr>
            <w:pStyle w:val="TOC3"/>
            <w:rPr>
              <w:rFonts w:asciiTheme="minorHAnsi" w:eastAsiaTheme="minorEastAsia" w:hAnsiTheme="minorHAnsi" w:cstheme="minorBidi"/>
              <w:sz w:val="22"/>
              <w:szCs w:val="22"/>
              <w:lang/>
            </w:rPr>
          </w:pPr>
          <w:hyperlink w:anchor="_Toc86589992" w:history="1">
            <w:r w:rsidR="001937E1" w:rsidRPr="005B03DF">
              <w:rPr>
                <w:rStyle w:val="Hyperlink"/>
              </w:rPr>
              <w:t>1.</w:t>
            </w:r>
            <w:r w:rsidR="001937E1">
              <w:rPr>
                <w:rFonts w:asciiTheme="minorHAnsi" w:eastAsiaTheme="minorEastAsia" w:hAnsiTheme="minorHAnsi" w:cstheme="minorBidi"/>
                <w:sz w:val="22"/>
                <w:szCs w:val="22"/>
                <w:lang/>
              </w:rPr>
              <w:tab/>
            </w:r>
            <w:r w:rsidR="001937E1" w:rsidRPr="005B03DF">
              <w:rPr>
                <w:rStyle w:val="Hyperlink"/>
              </w:rPr>
              <w:t>ER Diagram</w:t>
            </w:r>
            <w:r w:rsidR="001937E1">
              <w:rPr>
                <w:webHidden/>
              </w:rPr>
              <w:tab/>
            </w:r>
            <w:r w:rsidR="001937E1">
              <w:rPr>
                <w:webHidden/>
              </w:rPr>
              <w:fldChar w:fldCharType="begin"/>
            </w:r>
            <w:r w:rsidR="001937E1">
              <w:rPr>
                <w:webHidden/>
              </w:rPr>
              <w:instrText xml:space="preserve"> PAGEREF _Toc86589992 \h </w:instrText>
            </w:r>
            <w:r w:rsidR="001937E1">
              <w:rPr>
                <w:webHidden/>
              </w:rPr>
            </w:r>
            <w:r w:rsidR="001937E1">
              <w:rPr>
                <w:webHidden/>
              </w:rPr>
              <w:fldChar w:fldCharType="separate"/>
            </w:r>
            <w:r w:rsidR="001937E1">
              <w:rPr>
                <w:webHidden/>
              </w:rPr>
              <w:t>26</w:t>
            </w:r>
            <w:r w:rsidR="001937E1">
              <w:rPr>
                <w:webHidden/>
              </w:rPr>
              <w:fldChar w:fldCharType="end"/>
            </w:r>
          </w:hyperlink>
        </w:p>
        <w:p w14:paraId="1947140C" w14:textId="29CB725B" w:rsidR="001937E1" w:rsidRDefault="001C2FEE">
          <w:pPr>
            <w:pStyle w:val="TOC1"/>
            <w:tabs>
              <w:tab w:val="right" w:leader="dot" w:pos="9016"/>
            </w:tabs>
            <w:rPr>
              <w:rFonts w:asciiTheme="minorHAnsi" w:eastAsiaTheme="minorEastAsia" w:hAnsiTheme="minorHAnsi" w:cstheme="minorBidi"/>
              <w:b w:val="0"/>
              <w:bCs w:val="0"/>
              <w:noProof/>
              <w:sz w:val="22"/>
              <w:szCs w:val="22"/>
              <w:lang/>
            </w:rPr>
          </w:pPr>
          <w:hyperlink w:anchor="_Toc86589993" w:history="1">
            <w:r w:rsidR="001937E1" w:rsidRPr="005B03DF">
              <w:rPr>
                <w:rStyle w:val="Hyperlink"/>
                <w:noProof/>
              </w:rPr>
              <w:t>Chapter 04</w:t>
            </w:r>
            <w:r w:rsidR="001937E1">
              <w:rPr>
                <w:noProof/>
                <w:webHidden/>
              </w:rPr>
              <w:tab/>
            </w:r>
            <w:r w:rsidR="001937E1">
              <w:rPr>
                <w:noProof/>
                <w:webHidden/>
              </w:rPr>
              <w:fldChar w:fldCharType="begin"/>
            </w:r>
            <w:r w:rsidR="001937E1">
              <w:rPr>
                <w:noProof/>
                <w:webHidden/>
              </w:rPr>
              <w:instrText xml:space="preserve"> PAGEREF _Toc86589993 \h </w:instrText>
            </w:r>
            <w:r w:rsidR="001937E1">
              <w:rPr>
                <w:noProof/>
                <w:webHidden/>
              </w:rPr>
            </w:r>
            <w:r w:rsidR="001937E1">
              <w:rPr>
                <w:noProof/>
                <w:webHidden/>
              </w:rPr>
              <w:fldChar w:fldCharType="separate"/>
            </w:r>
            <w:r w:rsidR="001937E1">
              <w:rPr>
                <w:noProof/>
                <w:webHidden/>
              </w:rPr>
              <w:t>27</w:t>
            </w:r>
            <w:r w:rsidR="001937E1">
              <w:rPr>
                <w:noProof/>
                <w:webHidden/>
              </w:rPr>
              <w:fldChar w:fldCharType="end"/>
            </w:r>
          </w:hyperlink>
        </w:p>
        <w:p w14:paraId="56D8CD93" w14:textId="72FD6428"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94" w:history="1">
            <w:r w:rsidR="001937E1" w:rsidRPr="005B03DF">
              <w:rPr>
                <w:rStyle w:val="Hyperlink"/>
                <w:noProof/>
              </w:rPr>
              <w:t>4.1</w:t>
            </w:r>
            <w:r w:rsidR="001937E1">
              <w:rPr>
                <w:rFonts w:asciiTheme="minorHAnsi" w:eastAsiaTheme="minorEastAsia" w:hAnsiTheme="minorHAnsi" w:cstheme="minorBidi"/>
                <w:i w:val="0"/>
                <w:iCs w:val="0"/>
                <w:noProof/>
                <w:sz w:val="22"/>
                <w:szCs w:val="22"/>
                <w:lang/>
              </w:rPr>
              <w:tab/>
            </w:r>
            <w:r w:rsidR="001937E1" w:rsidRPr="005B03DF">
              <w:rPr>
                <w:rStyle w:val="Hyperlink"/>
                <w:noProof/>
              </w:rPr>
              <w:t>Introduction</w:t>
            </w:r>
            <w:r w:rsidR="001937E1">
              <w:rPr>
                <w:noProof/>
                <w:webHidden/>
              </w:rPr>
              <w:tab/>
            </w:r>
            <w:r w:rsidR="001937E1">
              <w:rPr>
                <w:noProof/>
                <w:webHidden/>
              </w:rPr>
              <w:fldChar w:fldCharType="begin"/>
            </w:r>
            <w:r w:rsidR="001937E1">
              <w:rPr>
                <w:noProof/>
                <w:webHidden/>
              </w:rPr>
              <w:instrText xml:space="preserve"> PAGEREF _Toc86589994 \h </w:instrText>
            </w:r>
            <w:r w:rsidR="001937E1">
              <w:rPr>
                <w:noProof/>
                <w:webHidden/>
              </w:rPr>
            </w:r>
            <w:r w:rsidR="001937E1">
              <w:rPr>
                <w:noProof/>
                <w:webHidden/>
              </w:rPr>
              <w:fldChar w:fldCharType="separate"/>
            </w:r>
            <w:r w:rsidR="001937E1">
              <w:rPr>
                <w:noProof/>
                <w:webHidden/>
              </w:rPr>
              <w:t>27</w:t>
            </w:r>
            <w:r w:rsidR="001937E1">
              <w:rPr>
                <w:noProof/>
                <w:webHidden/>
              </w:rPr>
              <w:fldChar w:fldCharType="end"/>
            </w:r>
          </w:hyperlink>
        </w:p>
        <w:p w14:paraId="5653699A" w14:textId="3903D9A2" w:rsidR="001937E1" w:rsidRDefault="001C2FEE">
          <w:pPr>
            <w:pStyle w:val="TOC3"/>
            <w:rPr>
              <w:rFonts w:asciiTheme="minorHAnsi" w:eastAsiaTheme="minorEastAsia" w:hAnsiTheme="minorHAnsi" w:cstheme="minorBidi"/>
              <w:sz w:val="22"/>
              <w:szCs w:val="22"/>
              <w:lang/>
            </w:rPr>
          </w:pPr>
          <w:hyperlink w:anchor="_Toc86589995" w:history="1">
            <w:r w:rsidR="001937E1" w:rsidRPr="005B03DF">
              <w:rPr>
                <w:rStyle w:val="Hyperlink"/>
              </w:rPr>
              <w:t>1.</w:t>
            </w:r>
            <w:r w:rsidR="001937E1">
              <w:rPr>
                <w:rFonts w:asciiTheme="minorHAnsi" w:eastAsiaTheme="minorEastAsia" w:hAnsiTheme="minorHAnsi" w:cstheme="minorBidi"/>
                <w:sz w:val="22"/>
                <w:szCs w:val="22"/>
                <w:lang/>
              </w:rPr>
              <w:tab/>
            </w:r>
            <w:r w:rsidR="001937E1" w:rsidRPr="005B03DF">
              <w:rPr>
                <w:rStyle w:val="Hyperlink"/>
              </w:rPr>
              <w:t>Purpose of Document</w:t>
            </w:r>
            <w:r w:rsidR="001937E1">
              <w:rPr>
                <w:webHidden/>
              </w:rPr>
              <w:tab/>
            </w:r>
            <w:r w:rsidR="001937E1">
              <w:rPr>
                <w:webHidden/>
              </w:rPr>
              <w:fldChar w:fldCharType="begin"/>
            </w:r>
            <w:r w:rsidR="001937E1">
              <w:rPr>
                <w:webHidden/>
              </w:rPr>
              <w:instrText xml:space="preserve"> PAGEREF _Toc86589995 \h </w:instrText>
            </w:r>
            <w:r w:rsidR="001937E1">
              <w:rPr>
                <w:webHidden/>
              </w:rPr>
            </w:r>
            <w:r w:rsidR="001937E1">
              <w:rPr>
                <w:webHidden/>
              </w:rPr>
              <w:fldChar w:fldCharType="separate"/>
            </w:r>
            <w:r w:rsidR="001937E1">
              <w:rPr>
                <w:webHidden/>
              </w:rPr>
              <w:t>27</w:t>
            </w:r>
            <w:r w:rsidR="001937E1">
              <w:rPr>
                <w:webHidden/>
              </w:rPr>
              <w:fldChar w:fldCharType="end"/>
            </w:r>
          </w:hyperlink>
        </w:p>
        <w:p w14:paraId="590713AF" w14:textId="7B5C6774" w:rsidR="001937E1" w:rsidRDefault="001C2FEE">
          <w:pPr>
            <w:pStyle w:val="TOC3"/>
            <w:rPr>
              <w:rFonts w:asciiTheme="minorHAnsi" w:eastAsiaTheme="minorEastAsia" w:hAnsiTheme="minorHAnsi" w:cstheme="minorBidi"/>
              <w:sz w:val="22"/>
              <w:szCs w:val="22"/>
              <w:lang/>
            </w:rPr>
          </w:pPr>
          <w:hyperlink w:anchor="_Toc86589996" w:history="1">
            <w:r w:rsidR="001937E1" w:rsidRPr="005B03DF">
              <w:rPr>
                <w:rStyle w:val="Hyperlink"/>
              </w:rPr>
              <w:t>2.</w:t>
            </w:r>
            <w:r w:rsidR="001937E1">
              <w:rPr>
                <w:rFonts w:asciiTheme="minorHAnsi" w:eastAsiaTheme="minorEastAsia" w:hAnsiTheme="minorHAnsi" w:cstheme="minorBidi"/>
                <w:sz w:val="22"/>
                <w:szCs w:val="22"/>
                <w:lang/>
              </w:rPr>
              <w:tab/>
            </w:r>
            <w:r w:rsidR="001937E1" w:rsidRPr="005B03DF">
              <w:rPr>
                <w:rStyle w:val="Hyperlink"/>
              </w:rPr>
              <w:t>Project Overview</w:t>
            </w:r>
            <w:r w:rsidR="001937E1">
              <w:rPr>
                <w:webHidden/>
              </w:rPr>
              <w:tab/>
            </w:r>
            <w:r w:rsidR="001937E1">
              <w:rPr>
                <w:webHidden/>
              </w:rPr>
              <w:fldChar w:fldCharType="begin"/>
            </w:r>
            <w:r w:rsidR="001937E1">
              <w:rPr>
                <w:webHidden/>
              </w:rPr>
              <w:instrText xml:space="preserve"> PAGEREF _Toc86589996 \h </w:instrText>
            </w:r>
            <w:r w:rsidR="001937E1">
              <w:rPr>
                <w:webHidden/>
              </w:rPr>
            </w:r>
            <w:r w:rsidR="001937E1">
              <w:rPr>
                <w:webHidden/>
              </w:rPr>
              <w:fldChar w:fldCharType="separate"/>
            </w:r>
            <w:r w:rsidR="001937E1">
              <w:rPr>
                <w:webHidden/>
              </w:rPr>
              <w:t>27</w:t>
            </w:r>
            <w:r w:rsidR="001937E1">
              <w:rPr>
                <w:webHidden/>
              </w:rPr>
              <w:fldChar w:fldCharType="end"/>
            </w:r>
          </w:hyperlink>
        </w:p>
        <w:p w14:paraId="7F8AF923" w14:textId="6464396C"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97" w:history="1">
            <w:r w:rsidR="001937E1" w:rsidRPr="005B03DF">
              <w:rPr>
                <w:rStyle w:val="Hyperlink"/>
                <w:noProof/>
              </w:rPr>
              <w:t>4.2</w:t>
            </w:r>
            <w:r w:rsidR="001937E1">
              <w:rPr>
                <w:rFonts w:asciiTheme="minorHAnsi" w:eastAsiaTheme="minorEastAsia" w:hAnsiTheme="minorHAnsi" w:cstheme="minorBidi"/>
                <w:i w:val="0"/>
                <w:iCs w:val="0"/>
                <w:noProof/>
                <w:sz w:val="22"/>
                <w:szCs w:val="22"/>
                <w:lang/>
              </w:rPr>
              <w:tab/>
            </w:r>
            <w:r w:rsidR="001937E1" w:rsidRPr="005B03DF">
              <w:rPr>
                <w:rStyle w:val="Hyperlink"/>
                <w:noProof/>
              </w:rPr>
              <w:t>Class Diagram</w:t>
            </w:r>
            <w:r w:rsidR="001937E1">
              <w:rPr>
                <w:noProof/>
                <w:webHidden/>
              </w:rPr>
              <w:tab/>
            </w:r>
            <w:r w:rsidR="001937E1">
              <w:rPr>
                <w:noProof/>
                <w:webHidden/>
              </w:rPr>
              <w:fldChar w:fldCharType="begin"/>
            </w:r>
            <w:r w:rsidR="001937E1">
              <w:rPr>
                <w:noProof/>
                <w:webHidden/>
              </w:rPr>
              <w:instrText xml:space="preserve"> PAGEREF _Toc86589997 \h </w:instrText>
            </w:r>
            <w:r w:rsidR="001937E1">
              <w:rPr>
                <w:noProof/>
                <w:webHidden/>
              </w:rPr>
            </w:r>
            <w:r w:rsidR="001937E1">
              <w:rPr>
                <w:noProof/>
                <w:webHidden/>
              </w:rPr>
              <w:fldChar w:fldCharType="separate"/>
            </w:r>
            <w:r w:rsidR="001937E1">
              <w:rPr>
                <w:noProof/>
                <w:webHidden/>
              </w:rPr>
              <w:t>28</w:t>
            </w:r>
            <w:r w:rsidR="001937E1">
              <w:rPr>
                <w:noProof/>
                <w:webHidden/>
              </w:rPr>
              <w:fldChar w:fldCharType="end"/>
            </w:r>
          </w:hyperlink>
        </w:p>
        <w:p w14:paraId="1184A862" w14:textId="1C448A3D" w:rsidR="001937E1" w:rsidRDefault="001C2FEE">
          <w:pPr>
            <w:pStyle w:val="TOC2"/>
            <w:tabs>
              <w:tab w:val="left" w:pos="960"/>
              <w:tab w:val="right" w:leader="dot" w:pos="9016"/>
            </w:tabs>
            <w:rPr>
              <w:rFonts w:asciiTheme="minorHAnsi" w:eastAsiaTheme="minorEastAsia" w:hAnsiTheme="minorHAnsi" w:cstheme="minorBidi"/>
              <w:i w:val="0"/>
              <w:iCs w:val="0"/>
              <w:noProof/>
              <w:sz w:val="22"/>
              <w:szCs w:val="22"/>
              <w:lang/>
            </w:rPr>
          </w:pPr>
          <w:hyperlink w:anchor="_Toc86589998" w:history="1">
            <w:r w:rsidR="001937E1" w:rsidRPr="005B03DF">
              <w:rPr>
                <w:rStyle w:val="Hyperlink"/>
                <w:noProof/>
              </w:rPr>
              <w:t>4.3</w:t>
            </w:r>
            <w:r w:rsidR="001937E1">
              <w:rPr>
                <w:rFonts w:asciiTheme="minorHAnsi" w:eastAsiaTheme="minorEastAsia" w:hAnsiTheme="minorHAnsi" w:cstheme="minorBidi"/>
                <w:i w:val="0"/>
                <w:iCs w:val="0"/>
                <w:noProof/>
                <w:sz w:val="22"/>
                <w:szCs w:val="22"/>
                <w:lang/>
              </w:rPr>
              <w:tab/>
            </w:r>
            <w:r w:rsidR="001937E1" w:rsidRPr="005B03DF">
              <w:rPr>
                <w:rStyle w:val="Hyperlink"/>
                <w:noProof/>
              </w:rPr>
              <w:t>System Sequence Diagrams</w:t>
            </w:r>
            <w:r w:rsidR="001937E1">
              <w:rPr>
                <w:noProof/>
                <w:webHidden/>
              </w:rPr>
              <w:tab/>
            </w:r>
            <w:r w:rsidR="001937E1">
              <w:rPr>
                <w:noProof/>
                <w:webHidden/>
              </w:rPr>
              <w:fldChar w:fldCharType="begin"/>
            </w:r>
            <w:r w:rsidR="001937E1">
              <w:rPr>
                <w:noProof/>
                <w:webHidden/>
              </w:rPr>
              <w:instrText xml:space="preserve"> PAGEREF _Toc86589998 \h </w:instrText>
            </w:r>
            <w:r w:rsidR="001937E1">
              <w:rPr>
                <w:noProof/>
                <w:webHidden/>
              </w:rPr>
            </w:r>
            <w:r w:rsidR="001937E1">
              <w:rPr>
                <w:noProof/>
                <w:webHidden/>
              </w:rPr>
              <w:fldChar w:fldCharType="separate"/>
            </w:r>
            <w:r w:rsidR="001937E1">
              <w:rPr>
                <w:noProof/>
                <w:webHidden/>
              </w:rPr>
              <w:t>28</w:t>
            </w:r>
            <w:r w:rsidR="001937E1">
              <w:rPr>
                <w:noProof/>
                <w:webHidden/>
              </w:rPr>
              <w:fldChar w:fldCharType="end"/>
            </w:r>
          </w:hyperlink>
        </w:p>
        <w:p w14:paraId="293C6409" w14:textId="75DE03C6" w:rsidR="001937E1" w:rsidRDefault="001C2FEE">
          <w:pPr>
            <w:pStyle w:val="TOC3"/>
            <w:rPr>
              <w:rFonts w:asciiTheme="minorHAnsi" w:eastAsiaTheme="minorEastAsia" w:hAnsiTheme="minorHAnsi" w:cstheme="minorBidi"/>
              <w:sz w:val="22"/>
              <w:szCs w:val="22"/>
              <w:lang/>
            </w:rPr>
          </w:pPr>
          <w:hyperlink w:anchor="_Toc86589999" w:history="1">
            <w:r w:rsidR="001937E1" w:rsidRPr="005B03DF">
              <w:rPr>
                <w:rStyle w:val="Hyperlink"/>
              </w:rPr>
              <w:t>1.</w:t>
            </w:r>
            <w:r w:rsidR="001937E1">
              <w:rPr>
                <w:rFonts w:asciiTheme="minorHAnsi" w:eastAsiaTheme="minorEastAsia" w:hAnsiTheme="minorHAnsi" w:cstheme="minorBidi"/>
                <w:sz w:val="22"/>
                <w:szCs w:val="22"/>
                <w:lang/>
              </w:rPr>
              <w:tab/>
            </w:r>
            <w:r w:rsidR="001937E1" w:rsidRPr="005B03DF">
              <w:rPr>
                <w:rStyle w:val="Hyperlink"/>
              </w:rPr>
              <w:t>Admin</w:t>
            </w:r>
            <w:r w:rsidR="001937E1">
              <w:rPr>
                <w:webHidden/>
              </w:rPr>
              <w:tab/>
            </w:r>
            <w:r w:rsidR="001937E1">
              <w:rPr>
                <w:webHidden/>
              </w:rPr>
              <w:fldChar w:fldCharType="begin"/>
            </w:r>
            <w:r w:rsidR="001937E1">
              <w:rPr>
                <w:webHidden/>
              </w:rPr>
              <w:instrText xml:space="preserve"> PAGEREF _Toc86589999 \h </w:instrText>
            </w:r>
            <w:r w:rsidR="001937E1">
              <w:rPr>
                <w:webHidden/>
              </w:rPr>
            </w:r>
            <w:r w:rsidR="001937E1">
              <w:rPr>
                <w:webHidden/>
              </w:rPr>
              <w:fldChar w:fldCharType="separate"/>
            </w:r>
            <w:r w:rsidR="001937E1">
              <w:rPr>
                <w:webHidden/>
              </w:rPr>
              <w:t>28</w:t>
            </w:r>
            <w:r w:rsidR="001937E1">
              <w:rPr>
                <w:webHidden/>
              </w:rPr>
              <w:fldChar w:fldCharType="end"/>
            </w:r>
          </w:hyperlink>
        </w:p>
        <w:p w14:paraId="0CD67C19" w14:textId="7FC9FF49" w:rsidR="001937E1" w:rsidRDefault="001C2FEE">
          <w:pPr>
            <w:pStyle w:val="TOC3"/>
            <w:rPr>
              <w:rFonts w:asciiTheme="minorHAnsi" w:eastAsiaTheme="minorEastAsia" w:hAnsiTheme="minorHAnsi" w:cstheme="minorBidi"/>
              <w:sz w:val="22"/>
              <w:szCs w:val="22"/>
              <w:lang/>
            </w:rPr>
          </w:pPr>
          <w:hyperlink w:anchor="_Toc86590000" w:history="1">
            <w:r w:rsidR="001937E1" w:rsidRPr="005B03DF">
              <w:rPr>
                <w:rStyle w:val="Hyperlink"/>
              </w:rPr>
              <w:t>2.</w:t>
            </w:r>
            <w:r w:rsidR="001937E1">
              <w:rPr>
                <w:rFonts w:asciiTheme="minorHAnsi" w:eastAsiaTheme="minorEastAsia" w:hAnsiTheme="minorHAnsi" w:cstheme="minorBidi"/>
                <w:sz w:val="22"/>
                <w:szCs w:val="22"/>
                <w:lang/>
              </w:rPr>
              <w:tab/>
            </w:r>
            <w:r w:rsidR="001937E1" w:rsidRPr="005B03DF">
              <w:rPr>
                <w:rStyle w:val="Hyperlink"/>
              </w:rPr>
              <w:t>Owner</w:t>
            </w:r>
            <w:r w:rsidR="001937E1">
              <w:rPr>
                <w:webHidden/>
              </w:rPr>
              <w:tab/>
            </w:r>
            <w:r w:rsidR="001937E1">
              <w:rPr>
                <w:webHidden/>
              </w:rPr>
              <w:fldChar w:fldCharType="begin"/>
            </w:r>
            <w:r w:rsidR="001937E1">
              <w:rPr>
                <w:webHidden/>
              </w:rPr>
              <w:instrText xml:space="preserve"> PAGEREF _Toc86590000 \h </w:instrText>
            </w:r>
            <w:r w:rsidR="001937E1">
              <w:rPr>
                <w:webHidden/>
              </w:rPr>
            </w:r>
            <w:r w:rsidR="001937E1">
              <w:rPr>
                <w:webHidden/>
              </w:rPr>
              <w:fldChar w:fldCharType="separate"/>
            </w:r>
            <w:r w:rsidR="001937E1">
              <w:rPr>
                <w:webHidden/>
              </w:rPr>
              <w:t>29</w:t>
            </w:r>
            <w:r w:rsidR="001937E1">
              <w:rPr>
                <w:webHidden/>
              </w:rPr>
              <w:fldChar w:fldCharType="end"/>
            </w:r>
          </w:hyperlink>
        </w:p>
        <w:p w14:paraId="1B6381DB" w14:textId="366B67FF" w:rsidR="001937E1" w:rsidRDefault="001C2FEE">
          <w:pPr>
            <w:pStyle w:val="TOC3"/>
            <w:rPr>
              <w:rFonts w:asciiTheme="minorHAnsi" w:eastAsiaTheme="minorEastAsia" w:hAnsiTheme="minorHAnsi" w:cstheme="minorBidi"/>
              <w:sz w:val="22"/>
              <w:szCs w:val="22"/>
              <w:lang/>
            </w:rPr>
          </w:pPr>
          <w:hyperlink w:anchor="_Toc86590001" w:history="1">
            <w:r w:rsidR="001937E1" w:rsidRPr="005B03DF">
              <w:rPr>
                <w:rStyle w:val="Hyperlink"/>
              </w:rPr>
              <w:t>3.</w:t>
            </w:r>
            <w:r w:rsidR="001937E1">
              <w:rPr>
                <w:rFonts w:asciiTheme="minorHAnsi" w:eastAsiaTheme="minorEastAsia" w:hAnsiTheme="minorHAnsi" w:cstheme="minorBidi"/>
                <w:sz w:val="22"/>
                <w:szCs w:val="22"/>
                <w:lang/>
              </w:rPr>
              <w:tab/>
            </w:r>
            <w:r w:rsidR="001937E1" w:rsidRPr="005B03DF">
              <w:rPr>
                <w:rStyle w:val="Hyperlink"/>
              </w:rPr>
              <w:t>User</w:t>
            </w:r>
            <w:r w:rsidR="001937E1">
              <w:rPr>
                <w:webHidden/>
              </w:rPr>
              <w:tab/>
            </w:r>
            <w:r w:rsidR="001937E1">
              <w:rPr>
                <w:webHidden/>
              </w:rPr>
              <w:fldChar w:fldCharType="begin"/>
            </w:r>
            <w:r w:rsidR="001937E1">
              <w:rPr>
                <w:webHidden/>
              </w:rPr>
              <w:instrText xml:space="preserve"> PAGEREF _Toc86590001 \h </w:instrText>
            </w:r>
            <w:r w:rsidR="001937E1">
              <w:rPr>
                <w:webHidden/>
              </w:rPr>
            </w:r>
            <w:r w:rsidR="001937E1">
              <w:rPr>
                <w:webHidden/>
              </w:rPr>
              <w:fldChar w:fldCharType="separate"/>
            </w:r>
            <w:r w:rsidR="001937E1">
              <w:rPr>
                <w:webHidden/>
              </w:rPr>
              <w:t>29</w:t>
            </w:r>
            <w:r w:rsidR="001937E1">
              <w:rPr>
                <w:webHidden/>
              </w:rPr>
              <w:fldChar w:fldCharType="end"/>
            </w:r>
          </w:hyperlink>
        </w:p>
        <w:p w14:paraId="60FCB4D5" w14:textId="53797FEE" w:rsidR="00A84B7F" w:rsidRPr="00B115BD" w:rsidRDefault="00A84B7F" w:rsidP="006F7989">
          <w:pPr>
            <w:spacing w:line="240" w:lineRule="auto"/>
            <w:rPr>
              <w:rFonts w:ascii="Times New Roman" w:hAnsi="Times New Roman" w:cs="Times New Roman"/>
            </w:rPr>
          </w:pPr>
          <w:r w:rsidRPr="007617C7">
            <w:rPr>
              <w:rFonts w:ascii="Times New Roman" w:hAnsi="Times New Roman" w:cs="Times New Roman"/>
              <w:b/>
              <w:bCs/>
              <w:noProof/>
            </w:rPr>
            <w:fldChar w:fldCharType="end"/>
          </w:r>
        </w:p>
      </w:sdtContent>
    </w:sdt>
    <w:p w14:paraId="22DE577F" w14:textId="16B3B318" w:rsidR="00B115BD" w:rsidRPr="00B115BD" w:rsidRDefault="00B115BD" w:rsidP="006F7989">
      <w:pPr>
        <w:spacing w:line="240" w:lineRule="auto"/>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br w:type="page"/>
      </w:r>
    </w:p>
    <w:p w14:paraId="06EA646F" w14:textId="77777777" w:rsidR="000167E0" w:rsidRPr="00B115BD" w:rsidRDefault="000167E0" w:rsidP="006F7989">
      <w:pPr>
        <w:spacing w:line="240" w:lineRule="auto"/>
        <w:rPr>
          <w:rFonts w:ascii="Times New Roman" w:eastAsia="Times New Roman" w:hAnsi="Times New Roman" w:cs="Times New Roman"/>
          <w:sz w:val="24"/>
          <w:szCs w:val="24"/>
          <w:lang w:val="en-US"/>
        </w:rPr>
      </w:pPr>
    </w:p>
    <w:p w14:paraId="46CF58C9" w14:textId="77777777" w:rsidR="008F63E1" w:rsidRPr="00B115BD" w:rsidRDefault="008F63E1" w:rsidP="006F7989">
      <w:pPr>
        <w:pStyle w:val="Heading1"/>
        <w:jc w:val="center"/>
        <w:rPr>
          <w:rFonts w:ascii="Times New Roman" w:hAnsi="Times New Roman" w:cs="Times New Roman"/>
        </w:rPr>
      </w:pPr>
      <w:bookmarkStart w:id="25" w:name="_Toc86589913"/>
      <w:r w:rsidRPr="00B115BD">
        <w:rPr>
          <w:rFonts w:ascii="Times New Roman" w:hAnsi="Times New Roman" w:cs="Times New Roman"/>
        </w:rPr>
        <w:t>Chapter 01</w:t>
      </w:r>
      <w:bookmarkEnd w:id="25"/>
    </w:p>
    <w:p w14:paraId="1B8DF2F6" w14:textId="77777777" w:rsidR="000167E0" w:rsidRPr="00B115BD" w:rsidRDefault="000167E0" w:rsidP="00F67D68">
      <w:pPr>
        <w:pStyle w:val="Heading2"/>
        <w:numPr>
          <w:ilvl w:val="1"/>
          <w:numId w:val="25"/>
        </w:numPr>
      </w:pPr>
      <w:bookmarkStart w:id="26" w:name="_Toc86589914"/>
      <w:r w:rsidRPr="00B115BD">
        <w:t>Introduction</w:t>
      </w:r>
      <w:bookmarkEnd w:id="26"/>
    </w:p>
    <w:p w14:paraId="2FAE75F9" w14:textId="77777777" w:rsidR="000167E0" w:rsidRPr="00B115BD" w:rsidRDefault="000167E0" w:rsidP="006F7989">
      <w:pPr>
        <w:spacing w:before="240" w:after="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We continue to shape our personality all our life. We make our personalities attractive all our lives. Of these, clothes are the most important. This work is done in textiles. In the conventional system, the Buyer party had to make meetings with the factory’s owner or manager. In which, more time was needed as the party goes to many factories. And it was waste of time.</w:t>
      </w:r>
    </w:p>
    <w:p w14:paraId="52F0AA8C" w14:textId="77777777" w:rsidR="000167E0" w:rsidRPr="00B115BD" w:rsidRDefault="000167E0" w:rsidP="006F7989">
      <w:pPr>
        <w:spacing w:before="240" w:after="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 xml:space="preserve">That is why we are going to make the textile work in this project open-source. </w:t>
      </w:r>
      <w:r w:rsidRPr="00B115BD">
        <w:rPr>
          <w:rFonts w:ascii="Times New Roman" w:eastAsia="Times New Roman" w:hAnsi="Times New Roman" w:cs="Times New Roman"/>
          <w:sz w:val="24"/>
          <w:szCs w:val="24"/>
          <w:rtl/>
          <w:lang w:val="en-US"/>
        </w:rPr>
        <w:t>‏</w:t>
      </w:r>
      <w:r w:rsidRPr="00B115BD">
        <w:rPr>
          <w:rFonts w:ascii="Times New Roman" w:eastAsia="Times New Roman" w:hAnsi="Times New Roman" w:cs="Times New Roman"/>
          <w:sz w:val="24"/>
          <w:szCs w:val="24"/>
          <w:lang w:val="en-US"/>
        </w:rPr>
        <w:t>We are creating an online web integrated and mobile application based system for Textile Industries. The </w:t>
      </w:r>
      <w:r w:rsidRPr="00B115BD">
        <w:rPr>
          <w:rFonts w:ascii="Times New Roman" w:eastAsia="Times New Roman" w:hAnsi="Times New Roman" w:cs="Times New Roman"/>
          <w:b/>
          <w:bCs/>
          <w:color w:val="0E101A"/>
          <w:sz w:val="24"/>
          <w:szCs w:val="24"/>
          <w:lang w:val="en-US"/>
        </w:rPr>
        <w:t>Textile Auxiliaries</w:t>
      </w:r>
      <w:r w:rsidRPr="00B115BD">
        <w:rPr>
          <w:rFonts w:ascii="Times New Roman" w:eastAsia="Times New Roman" w:hAnsi="Times New Roman" w:cs="Times New Roman"/>
          <w:sz w:val="24"/>
          <w:szCs w:val="24"/>
          <w:lang w:val="en-US"/>
        </w:rPr>
        <w:t> is a platform for buying and selling services and goods such as yarn, cloth, and clothing. In this seller provides all information about our services. And the buyer can also request services. This is beneficial for both parties as compared to the conventional system because it saves time and physical efforts like go and check the services of different industries.</w:t>
      </w:r>
    </w:p>
    <w:p w14:paraId="75CB9592" w14:textId="1F9394F6" w:rsidR="000167E0" w:rsidRPr="00B115BD" w:rsidRDefault="000167E0" w:rsidP="006F7989">
      <w:pPr>
        <w:spacing w:before="240" w:after="0" w:line="240" w:lineRule="auto"/>
        <w:ind w:left="360"/>
        <w:jc w:val="both"/>
        <w:rPr>
          <w:rFonts w:ascii="Times New Roman" w:eastAsia="Times New Roman" w:hAnsi="Times New Roman" w:cs="Times New Roman"/>
          <w:sz w:val="24"/>
          <w:szCs w:val="24"/>
          <w:lang w:val="en-US" w:bidi="ur-PK"/>
        </w:rPr>
      </w:pPr>
      <w:r w:rsidRPr="00B115BD">
        <w:rPr>
          <w:rFonts w:ascii="Times New Roman" w:eastAsia="Times New Roman" w:hAnsi="Times New Roman" w:cs="Times New Roman"/>
          <w:sz w:val="24"/>
          <w:szCs w:val="24"/>
          <w:lang w:val="en-US" w:bidi="ur-PK"/>
        </w:rPr>
        <w:t>In this project, we provide business-to-consumer (B2C) and business-to-business (B2B) sales services via a web portal and mobile applications as well as electronic payment services and real-time tracking of orders. It owns and operates a diverse portfolio of companies in numerous business sectors. We provide the web portal and mobile application to the sellers where they create their account first. Were (1) Seller provides its goods or services details. (</w:t>
      </w:r>
      <w:r w:rsidR="00236408" w:rsidRPr="00B115BD">
        <w:rPr>
          <w:rFonts w:ascii="Times New Roman" w:eastAsia="Times New Roman" w:hAnsi="Times New Roman" w:cs="Times New Roman"/>
          <w:sz w:val="24"/>
          <w:szCs w:val="24"/>
          <w:lang w:val="en-US" w:bidi="ur-PK"/>
        </w:rPr>
        <w:t>2) The</w:t>
      </w:r>
      <w:r w:rsidRPr="00B115BD">
        <w:rPr>
          <w:rFonts w:ascii="Times New Roman" w:eastAsia="Times New Roman" w:hAnsi="Times New Roman" w:cs="Times New Roman"/>
          <w:sz w:val="24"/>
          <w:szCs w:val="24"/>
          <w:lang w:val="en-US" w:bidi="ur-PK"/>
        </w:rPr>
        <w:t xml:space="preserve"> buyer uploads their requests or searches for the services which they need. (</w:t>
      </w:r>
      <w:r w:rsidR="00236408" w:rsidRPr="00B115BD">
        <w:rPr>
          <w:rFonts w:ascii="Times New Roman" w:eastAsia="Times New Roman" w:hAnsi="Times New Roman" w:cs="Times New Roman"/>
          <w:sz w:val="24"/>
          <w:szCs w:val="24"/>
          <w:lang w:val="en-US" w:bidi="ur-PK"/>
        </w:rPr>
        <w:t>3) Both</w:t>
      </w:r>
      <w:r w:rsidRPr="00B115BD">
        <w:rPr>
          <w:rFonts w:ascii="Times New Roman" w:eastAsia="Times New Roman" w:hAnsi="Times New Roman" w:cs="Times New Roman"/>
          <w:sz w:val="24"/>
          <w:szCs w:val="24"/>
          <w:lang w:val="en-US" w:bidi="ur-PK"/>
        </w:rPr>
        <w:t xml:space="preserve"> can receive or make orders, track their orders. (</w:t>
      </w:r>
      <w:r w:rsidR="00236408" w:rsidRPr="00B115BD">
        <w:rPr>
          <w:rFonts w:ascii="Times New Roman" w:eastAsia="Times New Roman" w:hAnsi="Times New Roman" w:cs="Times New Roman"/>
          <w:sz w:val="24"/>
          <w:szCs w:val="24"/>
          <w:lang w:val="en-US" w:bidi="ur-PK"/>
        </w:rPr>
        <w:t>4) The</w:t>
      </w:r>
      <w:r w:rsidRPr="00B115BD">
        <w:rPr>
          <w:rFonts w:ascii="Times New Roman" w:eastAsia="Times New Roman" w:hAnsi="Times New Roman" w:cs="Times New Roman"/>
          <w:sz w:val="24"/>
          <w:szCs w:val="24"/>
          <w:lang w:val="en-US" w:bidi="ur-PK"/>
        </w:rPr>
        <w:t xml:space="preserve"> buyer can post their request by their requirements. (</w:t>
      </w:r>
      <w:r w:rsidR="00236408" w:rsidRPr="00B115BD">
        <w:rPr>
          <w:rFonts w:ascii="Times New Roman" w:eastAsia="Times New Roman" w:hAnsi="Times New Roman" w:cs="Times New Roman"/>
          <w:sz w:val="24"/>
          <w:szCs w:val="24"/>
          <w:lang w:val="en-US" w:bidi="ur-PK"/>
        </w:rPr>
        <w:t>5) There</w:t>
      </w:r>
      <w:r w:rsidRPr="00B115BD">
        <w:rPr>
          <w:rFonts w:ascii="Times New Roman" w:eastAsia="Times New Roman" w:hAnsi="Times New Roman" w:cs="Times New Roman"/>
          <w:sz w:val="24"/>
          <w:szCs w:val="24"/>
          <w:lang w:val="en-US" w:bidi="ur-PK"/>
        </w:rPr>
        <w:t xml:space="preserve"> is no need for a third-party person for the contract between both parties (seller and buyer). (</w:t>
      </w:r>
      <w:r w:rsidR="00236408" w:rsidRPr="00B115BD">
        <w:rPr>
          <w:rFonts w:ascii="Times New Roman" w:eastAsia="Times New Roman" w:hAnsi="Times New Roman" w:cs="Times New Roman"/>
          <w:sz w:val="24"/>
          <w:szCs w:val="24"/>
          <w:lang w:val="en-US" w:bidi="ur-PK"/>
        </w:rPr>
        <w:t>6) It</w:t>
      </w:r>
      <w:r w:rsidRPr="00B115BD">
        <w:rPr>
          <w:rFonts w:ascii="Times New Roman" w:eastAsia="Times New Roman" w:hAnsi="Times New Roman" w:cs="Times New Roman"/>
          <w:sz w:val="24"/>
          <w:szCs w:val="24"/>
          <w:lang w:val="en-US" w:bidi="ur-PK"/>
        </w:rPr>
        <w:t xml:space="preserve"> provides the nearest services provider to the requester.</w:t>
      </w:r>
    </w:p>
    <w:p w14:paraId="1E3604A4" w14:textId="77777777" w:rsidR="000167E0" w:rsidRPr="00B115BD" w:rsidRDefault="000167E0" w:rsidP="00F67D68">
      <w:pPr>
        <w:pStyle w:val="Heading2"/>
        <w:numPr>
          <w:ilvl w:val="1"/>
          <w:numId w:val="25"/>
        </w:numPr>
        <w:rPr>
          <w:sz w:val="24"/>
          <w:szCs w:val="24"/>
        </w:rPr>
      </w:pPr>
      <w:bookmarkStart w:id="27" w:name="_Toc62571785"/>
      <w:bookmarkStart w:id="28" w:name="_Toc86589915"/>
      <w:r w:rsidRPr="00B115BD">
        <w:t>Project Overview</w:t>
      </w:r>
      <w:bookmarkEnd w:id="27"/>
      <w:bookmarkEnd w:id="28"/>
      <w:r w:rsidRPr="00B115BD">
        <w:rPr>
          <w:sz w:val="24"/>
          <w:szCs w:val="24"/>
        </w:rPr>
        <w:tab/>
      </w:r>
      <w:r w:rsidRPr="00B115BD">
        <w:rPr>
          <w:sz w:val="24"/>
          <w:szCs w:val="24"/>
        </w:rPr>
        <w:tab/>
      </w:r>
      <w:r w:rsidRPr="00B115BD">
        <w:rPr>
          <w:sz w:val="24"/>
          <w:szCs w:val="24"/>
        </w:rPr>
        <w:tab/>
      </w:r>
    </w:p>
    <w:p w14:paraId="195CD222" w14:textId="59140D26" w:rsidR="000167E0" w:rsidRPr="00B115BD" w:rsidRDefault="000167E0" w:rsidP="006F7989">
      <w:pPr>
        <w:spacing w:after="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 xml:space="preserve">Many textile sites are contributing to this but no site provides everything from raw materials to finished products. For example, in OLX [1], the only ready-made cloth is available.  We can't make our designs and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Similarly, there is another website called “Wal-Mart [2]” in which they also give the option to select the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of the fabric, but even here we cannot design the fabric on our own.  We can order by selecting one of the designs that they already have.</w:t>
      </w:r>
    </w:p>
    <w:p w14:paraId="18F631EE" w14:textId="2ABBEBB5" w:rsidR="000167E0" w:rsidRPr="00B115BD" w:rsidRDefault="000167E0" w:rsidP="006F7989">
      <w:pPr>
        <w:spacing w:after="240" w:line="240" w:lineRule="auto"/>
        <w:ind w:left="360"/>
        <w:jc w:val="both"/>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4"/>
          <w:szCs w:val="24"/>
          <w:lang w:val="en-US"/>
        </w:rPr>
        <w:t xml:space="preserve">We are adding to them that we can produce goods in custom design,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and quality.  Like they can make their goods by sending their design to the seller. There are some things we are adding to it, such as the seller may request the buyer that we have to produce goods in such a design,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and quality which the buyer provides.  And also, the seller can upload his services to see what he is providing. This is beneficial for both parties as compared to the conventional system because it saves time and physical efforts like go and check the services of different industries. There are some advance and security features like privacy, tacking and monitoring of orders, analytics of seller, ratings, chatbots etc.</w:t>
      </w:r>
    </w:p>
    <w:p w14:paraId="37E62731" w14:textId="77777777" w:rsidR="000167E0" w:rsidRPr="00B115BD" w:rsidRDefault="000167E0" w:rsidP="00F67D68">
      <w:pPr>
        <w:pStyle w:val="Heading2"/>
        <w:numPr>
          <w:ilvl w:val="1"/>
          <w:numId w:val="25"/>
        </w:numPr>
      </w:pPr>
      <w:bookmarkStart w:id="29" w:name="_Toc49658244"/>
      <w:bookmarkStart w:id="30" w:name="_Toc86589916"/>
      <w:r w:rsidRPr="00B115BD">
        <w:t>Background and Justification</w:t>
      </w:r>
      <w:bookmarkEnd w:id="29"/>
      <w:bookmarkEnd w:id="30"/>
    </w:p>
    <w:p w14:paraId="137A5154" w14:textId="46EEFDDE" w:rsidR="000167E0" w:rsidRPr="00B115BD" w:rsidRDefault="000167E0" w:rsidP="006F7989">
      <w:pPr>
        <w:spacing w:after="24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Many textile sites are contributing to this but no site provides everything from raw materials to finished products. For example, in OLX</w:t>
      </w:r>
      <w:hyperlink w:anchor="olx" w:history="1">
        <w:r w:rsidRPr="00B115BD">
          <w:rPr>
            <w:rFonts w:ascii="Times New Roman" w:eastAsia="Times New Roman" w:hAnsi="Times New Roman" w:cs="Times New Roman"/>
            <w:sz w:val="24"/>
            <w:szCs w:val="24"/>
            <w:lang w:val="en-US"/>
          </w:rPr>
          <w:t>[1]</w:t>
        </w:r>
      </w:hyperlink>
      <w:r w:rsidRPr="00B115BD">
        <w:rPr>
          <w:rFonts w:ascii="Times New Roman" w:eastAsia="Times New Roman" w:hAnsi="Times New Roman" w:cs="Times New Roman"/>
          <w:sz w:val="24"/>
          <w:szCs w:val="24"/>
          <w:lang w:val="en-US"/>
        </w:rPr>
        <w:t xml:space="preserve">, the only ready-made cloth is available.  We </w:t>
      </w:r>
      <w:r w:rsidRPr="00B115BD">
        <w:rPr>
          <w:rFonts w:ascii="Times New Roman" w:eastAsia="Times New Roman" w:hAnsi="Times New Roman" w:cs="Times New Roman"/>
          <w:sz w:val="24"/>
          <w:szCs w:val="24"/>
          <w:lang w:val="en-US"/>
        </w:rPr>
        <w:lastRenderedPageBreak/>
        <w:t xml:space="preserve">can't make our designs and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Similarly, there is another website called “Wal-Mart</w:t>
      </w:r>
      <w:hyperlink w:anchor="welmart" w:history="1">
        <w:r w:rsidRPr="00B115BD">
          <w:rPr>
            <w:rFonts w:ascii="Times New Roman" w:eastAsia="Times New Roman" w:hAnsi="Times New Roman" w:cs="Times New Roman"/>
            <w:sz w:val="24"/>
            <w:szCs w:val="24"/>
            <w:lang w:val="en-US"/>
          </w:rPr>
          <w:t>[2]</w:t>
        </w:r>
      </w:hyperlink>
      <w:r w:rsidRPr="00B115BD">
        <w:rPr>
          <w:rFonts w:ascii="Times New Roman" w:eastAsia="Times New Roman" w:hAnsi="Times New Roman" w:cs="Times New Roman"/>
          <w:sz w:val="24"/>
          <w:szCs w:val="24"/>
          <w:lang w:val="en-US"/>
        </w:rPr>
        <w:t xml:space="preserve">” in which they also give the option to select the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of the fabric, but even here we cannot design the fabric on our own.  We can order by selecting one of the designs that they already have.</w:t>
      </w:r>
    </w:p>
    <w:p w14:paraId="568EC4C7" w14:textId="3DE8AB1B" w:rsidR="000167E0" w:rsidRPr="00B115BD" w:rsidRDefault="000167E0" w:rsidP="006F7989">
      <w:pPr>
        <w:spacing w:after="24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 xml:space="preserve">We are adding to them that we can produce goods in custom design,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and quality.  Like they can make their goods by sending their design to the seller. There are some things we are adding to it, such as the seller may request the buyer that we have to produce goods in such a design,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and quality which the buyer provides.  And also, the seller can upload his services to see what he is providing. This is beneficial for both parties as compared to the conventional system because it saves time and physical efforts like go and check the services of different industries. There are some advance and security features like privacy, tacking and monitoring of orders, analytics of seller, ratings, chatbots etc.</w:t>
      </w:r>
    </w:p>
    <w:p w14:paraId="3E1FE826" w14:textId="77777777" w:rsidR="008D6944" w:rsidRPr="00B115BD" w:rsidRDefault="000E4868" w:rsidP="00F67D68">
      <w:pPr>
        <w:pStyle w:val="Heading2"/>
        <w:numPr>
          <w:ilvl w:val="1"/>
          <w:numId w:val="25"/>
        </w:numPr>
      </w:pPr>
      <w:bookmarkStart w:id="31" w:name="_Toc86589917"/>
      <w:r w:rsidRPr="00B115BD">
        <w:t>Project Goals/Objectives</w:t>
      </w:r>
      <w:bookmarkEnd w:id="31"/>
    </w:p>
    <w:p w14:paraId="6919DC2F" w14:textId="70863598" w:rsidR="000E4868" w:rsidRPr="00B115BD" w:rsidRDefault="000E4868" w:rsidP="006F7989">
      <w:pPr>
        <w:spacing w:after="24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In this project, we provide business-to-consumer (B2C) and business-to-business (B2B) sales services via a web portal and mobile applications as well as electronic payment services and real-time tracking of orders. It owns and operates a diverse portfolio of companies in numerous business sectors. We provide the web portal and mobile application to the sellers where they create their account first. Were (1) Seller provides its goods or services details. (</w:t>
      </w:r>
      <w:r w:rsidR="00236408" w:rsidRPr="00B115BD">
        <w:rPr>
          <w:rFonts w:ascii="Times New Roman" w:eastAsia="Times New Roman" w:hAnsi="Times New Roman" w:cs="Times New Roman"/>
          <w:sz w:val="24"/>
          <w:szCs w:val="24"/>
          <w:lang w:val="en-US"/>
        </w:rPr>
        <w:t>2) The</w:t>
      </w:r>
      <w:r w:rsidRPr="00B115BD">
        <w:rPr>
          <w:rFonts w:ascii="Times New Roman" w:eastAsia="Times New Roman" w:hAnsi="Times New Roman" w:cs="Times New Roman"/>
          <w:sz w:val="24"/>
          <w:szCs w:val="24"/>
          <w:lang w:val="en-US"/>
        </w:rPr>
        <w:t xml:space="preserve"> buyer uploads their requests or searches for the services which they need. (</w:t>
      </w:r>
      <w:r w:rsidR="00236408" w:rsidRPr="00B115BD">
        <w:rPr>
          <w:rFonts w:ascii="Times New Roman" w:eastAsia="Times New Roman" w:hAnsi="Times New Roman" w:cs="Times New Roman"/>
          <w:sz w:val="24"/>
          <w:szCs w:val="24"/>
          <w:lang w:val="en-US"/>
        </w:rPr>
        <w:t>3) Both</w:t>
      </w:r>
      <w:r w:rsidRPr="00B115BD">
        <w:rPr>
          <w:rFonts w:ascii="Times New Roman" w:eastAsia="Times New Roman" w:hAnsi="Times New Roman" w:cs="Times New Roman"/>
          <w:sz w:val="24"/>
          <w:szCs w:val="24"/>
          <w:lang w:val="en-US"/>
        </w:rPr>
        <w:t xml:space="preserve"> can receive or make orders, track their orders. (</w:t>
      </w:r>
      <w:r w:rsidR="00236408" w:rsidRPr="00B115BD">
        <w:rPr>
          <w:rFonts w:ascii="Times New Roman" w:eastAsia="Times New Roman" w:hAnsi="Times New Roman" w:cs="Times New Roman"/>
          <w:sz w:val="24"/>
          <w:szCs w:val="24"/>
          <w:lang w:val="en-US"/>
        </w:rPr>
        <w:t>4) The</w:t>
      </w:r>
      <w:r w:rsidRPr="00B115BD">
        <w:rPr>
          <w:rFonts w:ascii="Times New Roman" w:eastAsia="Times New Roman" w:hAnsi="Times New Roman" w:cs="Times New Roman"/>
          <w:sz w:val="24"/>
          <w:szCs w:val="24"/>
          <w:lang w:val="en-US"/>
        </w:rPr>
        <w:t xml:space="preserve"> buyer can post their request by their requirements. (</w:t>
      </w:r>
      <w:r w:rsidR="00236408" w:rsidRPr="00B115BD">
        <w:rPr>
          <w:rFonts w:ascii="Times New Roman" w:eastAsia="Times New Roman" w:hAnsi="Times New Roman" w:cs="Times New Roman"/>
          <w:sz w:val="24"/>
          <w:szCs w:val="24"/>
          <w:lang w:val="en-US"/>
        </w:rPr>
        <w:t>5) There</w:t>
      </w:r>
      <w:r w:rsidRPr="00B115BD">
        <w:rPr>
          <w:rFonts w:ascii="Times New Roman" w:eastAsia="Times New Roman" w:hAnsi="Times New Roman" w:cs="Times New Roman"/>
          <w:sz w:val="24"/>
          <w:szCs w:val="24"/>
          <w:lang w:val="en-US"/>
        </w:rPr>
        <w:t xml:space="preserve"> is no need for a third-party person for the contract between both parties (seller and buyer). (</w:t>
      </w:r>
      <w:r w:rsidR="00236408" w:rsidRPr="00B115BD">
        <w:rPr>
          <w:rFonts w:ascii="Times New Roman" w:eastAsia="Times New Roman" w:hAnsi="Times New Roman" w:cs="Times New Roman"/>
          <w:sz w:val="24"/>
          <w:szCs w:val="24"/>
          <w:lang w:val="en-US"/>
        </w:rPr>
        <w:t>6) It</w:t>
      </w:r>
      <w:r w:rsidRPr="00B115BD">
        <w:rPr>
          <w:rFonts w:ascii="Times New Roman" w:eastAsia="Times New Roman" w:hAnsi="Times New Roman" w:cs="Times New Roman"/>
          <w:sz w:val="24"/>
          <w:szCs w:val="24"/>
          <w:lang w:val="en-US"/>
        </w:rPr>
        <w:t xml:space="preserve"> provides the nearest services provider to the requester.</w:t>
      </w:r>
    </w:p>
    <w:p w14:paraId="2020E3DF" w14:textId="77777777" w:rsidR="000E4868" w:rsidRPr="00B115BD" w:rsidRDefault="000E4868" w:rsidP="00F67D68">
      <w:pPr>
        <w:pStyle w:val="Heading2"/>
        <w:numPr>
          <w:ilvl w:val="1"/>
          <w:numId w:val="25"/>
        </w:numPr>
      </w:pPr>
      <w:bookmarkStart w:id="32" w:name="_Toc49656870"/>
      <w:bookmarkStart w:id="33" w:name="_Toc49658245"/>
      <w:bookmarkStart w:id="34" w:name="_Toc86589918"/>
      <w:r w:rsidRPr="00B115BD">
        <w:t>Project Methodology</w:t>
      </w:r>
      <w:bookmarkEnd w:id="32"/>
      <w:bookmarkEnd w:id="33"/>
      <w:bookmarkEnd w:id="34"/>
    </w:p>
    <w:p w14:paraId="3601FCF0" w14:textId="453291B3" w:rsidR="000E4868" w:rsidRPr="007E2DE9" w:rsidRDefault="000E4868" w:rsidP="007E2DE9">
      <w:pPr>
        <w:spacing w:after="24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In this project we are going to use Modified Waterfall SDLC Model. The following figure is showing the phases which we will use to develop our project. This model is consisting of six phases.</w:t>
      </w:r>
    </w:p>
    <w:p w14:paraId="05516379" w14:textId="77777777" w:rsidR="000E4868" w:rsidRPr="00B115BD" w:rsidRDefault="000E4868" w:rsidP="006F7989">
      <w:pPr>
        <w:spacing w:line="240" w:lineRule="auto"/>
        <w:jc w:val="center"/>
        <w:rPr>
          <w:rFonts w:ascii="Times New Roman" w:hAnsi="Times New Roman" w:cs="Times New Roman"/>
        </w:rPr>
      </w:pPr>
      <w:r w:rsidRPr="00B115BD">
        <w:rPr>
          <w:rFonts w:ascii="Times New Roman" w:hAnsi="Times New Roman" w:cs="Times New Roman"/>
          <w:noProof/>
        </w:rPr>
        <w:drawing>
          <wp:inline distT="0" distB="0" distL="0" distR="0" wp14:anchorId="2AC3F2BD" wp14:editId="1174B438">
            <wp:extent cx="4123691" cy="3092768"/>
            <wp:effectExtent l="0" t="0" r="0" b="0"/>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4524" cy="3115892"/>
                    </a:xfrm>
                    <a:prstGeom prst="rect">
                      <a:avLst/>
                    </a:prstGeom>
                    <a:noFill/>
                    <a:ln>
                      <a:noFill/>
                    </a:ln>
                  </pic:spPr>
                </pic:pic>
              </a:graphicData>
            </a:graphic>
          </wp:inline>
        </w:drawing>
      </w:r>
    </w:p>
    <w:p w14:paraId="1E61DC18" w14:textId="77777777" w:rsidR="000E4868" w:rsidRPr="00B115BD" w:rsidRDefault="000E4868" w:rsidP="006F7989">
      <w:pPr>
        <w:spacing w:line="240" w:lineRule="auto"/>
        <w:jc w:val="center"/>
        <w:rPr>
          <w:rFonts w:ascii="Times New Roman" w:hAnsi="Times New Roman" w:cs="Times New Roman"/>
        </w:rPr>
      </w:pPr>
      <w:r w:rsidRPr="00B115BD">
        <w:rPr>
          <w:rFonts w:ascii="Times New Roman" w:hAnsi="Times New Roman" w:cs="Times New Roman"/>
        </w:rPr>
        <w:t>Figure 1: Modified Water Fall Model</w:t>
      </w:r>
    </w:p>
    <w:p w14:paraId="2B4554F8" w14:textId="77777777" w:rsidR="000E4868" w:rsidRPr="00B115BD" w:rsidRDefault="000E4868" w:rsidP="006F7989">
      <w:pPr>
        <w:spacing w:line="240" w:lineRule="auto"/>
        <w:jc w:val="both"/>
        <w:rPr>
          <w:rFonts w:ascii="Times New Roman" w:hAnsi="Times New Roman" w:cs="Times New Roman"/>
        </w:rPr>
      </w:pPr>
    </w:p>
    <w:p w14:paraId="1DD9762D" w14:textId="77777777" w:rsidR="000E4868" w:rsidRPr="00B115BD" w:rsidRDefault="000E4868" w:rsidP="00F67D68">
      <w:pPr>
        <w:numPr>
          <w:ilvl w:val="0"/>
          <w:numId w:val="1"/>
        </w:numPr>
        <w:spacing w:after="0" w:line="240" w:lineRule="auto"/>
        <w:jc w:val="both"/>
        <w:rPr>
          <w:rFonts w:ascii="Times New Roman" w:hAnsi="Times New Roman" w:cs="Times New Roman"/>
          <w:sz w:val="24"/>
          <w:szCs w:val="24"/>
        </w:rPr>
      </w:pPr>
      <w:bookmarkStart w:id="35" w:name="_17dp8vu" w:colFirst="0" w:colLast="0"/>
      <w:bookmarkEnd w:id="35"/>
      <w:r w:rsidRPr="00B115BD">
        <w:rPr>
          <w:rFonts w:ascii="Times New Roman" w:hAnsi="Times New Roman" w:cs="Times New Roman"/>
          <w:b/>
          <w:sz w:val="24"/>
          <w:szCs w:val="24"/>
        </w:rPr>
        <w:t>Requirements Analysis: </w:t>
      </w:r>
      <w:r w:rsidRPr="00B115BD">
        <w:rPr>
          <w:rFonts w:ascii="Times New Roman" w:hAnsi="Times New Roman" w:cs="Times New Roman"/>
          <w:sz w:val="24"/>
          <w:szCs w:val="24"/>
        </w:rPr>
        <w:t>The first phase involves understanding what needs to design and what is its function, purpose, etc. Here, the specifications of the input and output or the final product are studied and marked.</w:t>
      </w:r>
    </w:p>
    <w:p w14:paraId="3A976C26" w14:textId="77777777" w:rsidR="000E4868" w:rsidRPr="00B115BD" w:rsidRDefault="000E4868" w:rsidP="00F67D68">
      <w:pPr>
        <w:numPr>
          <w:ilvl w:val="0"/>
          <w:numId w:val="1"/>
        </w:numPr>
        <w:spacing w:after="0" w:line="240" w:lineRule="auto"/>
        <w:jc w:val="both"/>
        <w:rPr>
          <w:rFonts w:ascii="Times New Roman" w:hAnsi="Times New Roman" w:cs="Times New Roman"/>
          <w:sz w:val="24"/>
          <w:szCs w:val="24"/>
        </w:rPr>
      </w:pPr>
      <w:r w:rsidRPr="00B115BD">
        <w:rPr>
          <w:rFonts w:ascii="Times New Roman" w:hAnsi="Times New Roman" w:cs="Times New Roman"/>
          <w:b/>
          <w:sz w:val="24"/>
          <w:szCs w:val="24"/>
        </w:rPr>
        <w:t>System Design:</w:t>
      </w:r>
      <w:r w:rsidRPr="00B115BD">
        <w:rPr>
          <w:rFonts w:ascii="Times New Roman" w:hAnsi="Times New Roman" w:cs="Times New Roman"/>
          <w:sz w:val="24"/>
          <w:szCs w:val="24"/>
        </w:rPr>
        <w:t> The requirement specifications from the first phase are studied in this phase and system design is prepared. System Design helps in specifying hardware and system requirements and also helps in defining overall system architecture. The software code to be written in the next stage is created now.</w:t>
      </w:r>
    </w:p>
    <w:p w14:paraId="5E1CB270" w14:textId="77777777" w:rsidR="000E4868" w:rsidRPr="00B115BD" w:rsidRDefault="000E4868" w:rsidP="00F67D68">
      <w:pPr>
        <w:numPr>
          <w:ilvl w:val="0"/>
          <w:numId w:val="1"/>
        </w:numPr>
        <w:spacing w:after="0" w:line="240" w:lineRule="auto"/>
        <w:jc w:val="both"/>
        <w:rPr>
          <w:rFonts w:ascii="Times New Roman" w:hAnsi="Times New Roman" w:cs="Times New Roman"/>
          <w:sz w:val="24"/>
          <w:szCs w:val="24"/>
        </w:rPr>
      </w:pPr>
      <w:r w:rsidRPr="00B115BD">
        <w:rPr>
          <w:rFonts w:ascii="Times New Roman" w:hAnsi="Times New Roman" w:cs="Times New Roman"/>
          <w:b/>
          <w:sz w:val="24"/>
          <w:szCs w:val="24"/>
        </w:rPr>
        <w:t>Implementation:</w:t>
      </w:r>
      <w:r w:rsidRPr="00B115BD">
        <w:rPr>
          <w:rFonts w:ascii="Times New Roman" w:hAnsi="Times New Roman" w:cs="Times New Roman"/>
          <w:sz w:val="24"/>
          <w:szCs w:val="24"/>
        </w:rPr>
        <w:t> With inputs from system design, the system is first developed in small programs called units, which are integrated into the next phase. Each unit is developed and tested for its functionality which is referred to as Unit Testing.</w:t>
      </w:r>
    </w:p>
    <w:p w14:paraId="0DF65B37" w14:textId="77777777" w:rsidR="000E4868" w:rsidRPr="00B115BD" w:rsidRDefault="000E4868" w:rsidP="00F67D68">
      <w:pPr>
        <w:numPr>
          <w:ilvl w:val="0"/>
          <w:numId w:val="1"/>
        </w:numPr>
        <w:spacing w:after="0" w:line="240" w:lineRule="auto"/>
        <w:jc w:val="both"/>
        <w:rPr>
          <w:rFonts w:ascii="Times New Roman" w:hAnsi="Times New Roman" w:cs="Times New Roman"/>
          <w:sz w:val="24"/>
          <w:szCs w:val="24"/>
        </w:rPr>
      </w:pPr>
      <w:r w:rsidRPr="00B115BD">
        <w:rPr>
          <w:rFonts w:ascii="Times New Roman" w:hAnsi="Times New Roman" w:cs="Times New Roman"/>
          <w:b/>
          <w:sz w:val="24"/>
          <w:szCs w:val="24"/>
        </w:rPr>
        <w:t>Testing:</w:t>
      </w:r>
      <w:r w:rsidRPr="00B115BD">
        <w:rPr>
          <w:rFonts w:ascii="Times New Roman" w:hAnsi="Times New Roman" w:cs="Times New Roman"/>
          <w:sz w:val="24"/>
          <w:szCs w:val="24"/>
        </w:rPr>
        <w:t> All the units developed in the implementation phase are integrated into a system after testing of each unit. The software designed, needs to go through constant software testing to find out if there are any flaw or errors. Testing is done so that the client does not face any problem during the installation of the software.</w:t>
      </w:r>
    </w:p>
    <w:p w14:paraId="3F160F5E" w14:textId="77777777" w:rsidR="000E4868" w:rsidRPr="00B115BD" w:rsidRDefault="000E4868" w:rsidP="00F67D68">
      <w:pPr>
        <w:numPr>
          <w:ilvl w:val="0"/>
          <w:numId w:val="1"/>
        </w:numPr>
        <w:spacing w:after="0" w:line="240" w:lineRule="auto"/>
        <w:jc w:val="both"/>
        <w:rPr>
          <w:rFonts w:ascii="Times New Roman" w:hAnsi="Times New Roman" w:cs="Times New Roman"/>
          <w:sz w:val="24"/>
          <w:szCs w:val="24"/>
        </w:rPr>
      </w:pPr>
      <w:r w:rsidRPr="00B115BD">
        <w:rPr>
          <w:rFonts w:ascii="Times New Roman" w:hAnsi="Times New Roman" w:cs="Times New Roman"/>
          <w:b/>
          <w:sz w:val="24"/>
          <w:szCs w:val="24"/>
        </w:rPr>
        <w:t>Deployment:</w:t>
      </w:r>
      <w:r w:rsidRPr="00B115BD">
        <w:rPr>
          <w:rFonts w:ascii="Times New Roman" w:hAnsi="Times New Roman" w:cs="Times New Roman"/>
          <w:sz w:val="24"/>
          <w:szCs w:val="24"/>
        </w:rPr>
        <w:t> Once the functional and non-functional testing is done, the product is deployed in the customer environment or released into the market.</w:t>
      </w:r>
    </w:p>
    <w:p w14:paraId="4C586071" w14:textId="77777777" w:rsidR="000E4868" w:rsidRPr="00B115BD" w:rsidRDefault="000E4868" w:rsidP="00F67D68">
      <w:pPr>
        <w:numPr>
          <w:ilvl w:val="0"/>
          <w:numId w:val="1"/>
        </w:numPr>
        <w:spacing w:after="0" w:line="240" w:lineRule="auto"/>
        <w:jc w:val="both"/>
        <w:rPr>
          <w:rFonts w:ascii="Times New Roman" w:hAnsi="Times New Roman" w:cs="Times New Roman"/>
          <w:sz w:val="24"/>
          <w:szCs w:val="24"/>
        </w:rPr>
      </w:pPr>
      <w:r w:rsidRPr="00B115BD">
        <w:rPr>
          <w:rFonts w:ascii="Times New Roman" w:hAnsi="Times New Roman" w:cs="Times New Roman"/>
          <w:b/>
          <w:sz w:val="24"/>
          <w:szCs w:val="24"/>
        </w:rPr>
        <w:t>Maintenance:</w:t>
      </w:r>
      <w:r w:rsidRPr="00B115BD">
        <w:rPr>
          <w:rFonts w:ascii="Times New Roman" w:hAnsi="Times New Roman" w:cs="Times New Roman"/>
          <w:sz w:val="24"/>
          <w:szCs w:val="24"/>
        </w:rPr>
        <w:t> This step occurs after installation, and involves making modifications to the system or an individual component to alter attributes or improve performance. These modifications arise either due to change requests initiated by the customer, or defects uncovered during live use of the system. The client is provided with regular maintenance and support for the developed software.</w:t>
      </w:r>
    </w:p>
    <w:p w14:paraId="757899FA" w14:textId="77777777" w:rsidR="000E4868" w:rsidRPr="00B115BD" w:rsidRDefault="000E4868" w:rsidP="00F67D68">
      <w:pPr>
        <w:pStyle w:val="Heading2"/>
        <w:numPr>
          <w:ilvl w:val="1"/>
          <w:numId w:val="25"/>
        </w:numPr>
      </w:pPr>
      <w:bookmarkStart w:id="36" w:name="_Toc62571786"/>
      <w:bookmarkStart w:id="37" w:name="_Toc86589919"/>
      <w:r w:rsidRPr="00B115BD">
        <w:t>Project Scope</w:t>
      </w:r>
      <w:bookmarkEnd w:id="36"/>
      <w:bookmarkEnd w:id="37"/>
    </w:p>
    <w:p w14:paraId="2EB7FE3D" w14:textId="77777777" w:rsidR="000E4868" w:rsidRPr="00B115BD" w:rsidRDefault="000E4868" w:rsidP="006F7989">
      <w:pPr>
        <w:spacing w:after="24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 xml:space="preserve">That is why we are going to make the textile work in this project open-source. </w:t>
      </w:r>
      <w:r w:rsidRPr="00B115BD">
        <w:rPr>
          <w:rFonts w:ascii="Times New Roman" w:eastAsia="Times New Roman" w:hAnsi="Times New Roman" w:cs="Times New Roman"/>
          <w:sz w:val="24"/>
          <w:szCs w:val="24"/>
          <w:rtl/>
          <w:lang w:val="en-US"/>
        </w:rPr>
        <w:t>‏</w:t>
      </w:r>
      <w:r w:rsidRPr="00B115BD">
        <w:rPr>
          <w:rFonts w:ascii="Times New Roman" w:eastAsia="Times New Roman" w:hAnsi="Times New Roman" w:cs="Times New Roman"/>
          <w:sz w:val="24"/>
          <w:szCs w:val="24"/>
          <w:lang w:val="en-US"/>
        </w:rPr>
        <w:t>We are creating an online web integrated and mobile application based system for Textile Industries. The Textile Auxiliaries is a platform for buying and selling services and goods such as yarn, cloth, and clothing. In this seller provides all information about our services. And the buyer can also request services. This is beneficial for both parties as compared to the conventional system because it saves time and physical efforts like go and check the services of different industries.</w:t>
      </w:r>
    </w:p>
    <w:p w14:paraId="63A12BB8" w14:textId="77777777" w:rsidR="000E4868" w:rsidRPr="00B115BD" w:rsidRDefault="000E4868" w:rsidP="006F7989">
      <w:pPr>
        <w:spacing w:after="24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In this project, we provide:</w:t>
      </w:r>
    </w:p>
    <w:p w14:paraId="39172F93" w14:textId="77777777" w:rsidR="000E4868" w:rsidRPr="00B115BD" w:rsidRDefault="000E4868" w:rsidP="00F67D68">
      <w:pPr>
        <w:pStyle w:val="ListParagraph"/>
        <w:numPr>
          <w:ilvl w:val="0"/>
          <w:numId w:val="2"/>
        </w:numPr>
        <w:spacing w:after="240" w:line="240" w:lineRule="auto"/>
        <w:jc w:val="both"/>
        <w:rPr>
          <w:rFonts w:ascii="Times New Roman" w:hAnsi="Times New Roman" w:cs="Times New Roman"/>
          <w:sz w:val="24"/>
          <w:szCs w:val="24"/>
        </w:rPr>
      </w:pPr>
      <w:r w:rsidRPr="00B115BD">
        <w:rPr>
          <w:rFonts w:ascii="Times New Roman" w:hAnsi="Times New Roman" w:cs="Times New Roman"/>
          <w:sz w:val="24"/>
          <w:szCs w:val="24"/>
        </w:rPr>
        <w:t>Business-to-consumer (B2C) and business-to-business (B2B) sales services via a web portal and mobile applications as well as electronic payment services and real-time tracking of orders.</w:t>
      </w:r>
    </w:p>
    <w:p w14:paraId="4988EC4C" w14:textId="77777777" w:rsidR="000E4868" w:rsidRPr="00B115BD" w:rsidRDefault="000E4868" w:rsidP="00F67D68">
      <w:pPr>
        <w:pStyle w:val="ListParagraph"/>
        <w:numPr>
          <w:ilvl w:val="0"/>
          <w:numId w:val="2"/>
        </w:numPr>
        <w:spacing w:after="240" w:line="240" w:lineRule="auto"/>
        <w:jc w:val="both"/>
        <w:rPr>
          <w:rFonts w:ascii="Times New Roman" w:hAnsi="Times New Roman" w:cs="Times New Roman"/>
          <w:sz w:val="24"/>
          <w:szCs w:val="24"/>
        </w:rPr>
      </w:pPr>
      <w:r w:rsidRPr="00B115BD">
        <w:rPr>
          <w:rFonts w:ascii="Times New Roman" w:hAnsi="Times New Roman" w:cs="Times New Roman"/>
          <w:sz w:val="24"/>
          <w:szCs w:val="24"/>
        </w:rPr>
        <w:t>It owns and operates a diverse portfolio of companies in numerous business sectors.</w:t>
      </w:r>
    </w:p>
    <w:p w14:paraId="24DE0DE8" w14:textId="77777777" w:rsidR="000E4868" w:rsidRPr="00B115BD" w:rsidRDefault="000E4868" w:rsidP="00F67D68">
      <w:pPr>
        <w:pStyle w:val="ListParagraph"/>
        <w:numPr>
          <w:ilvl w:val="0"/>
          <w:numId w:val="2"/>
        </w:numPr>
        <w:spacing w:after="240" w:line="240" w:lineRule="auto"/>
        <w:jc w:val="both"/>
        <w:rPr>
          <w:rFonts w:ascii="Times New Roman" w:hAnsi="Times New Roman" w:cs="Times New Roman"/>
          <w:sz w:val="24"/>
          <w:szCs w:val="24"/>
        </w:rPr>
      </w:pPr>
      <w:r w:rsidRPr="00B115BD">
        <w:rPr>
          <w:rFonts w:ascii="Times New Roman" w:hAnsi="Times New Roman" w:cs="Times New Roman"/>
          <w:sz w:val="24"/>
          <w:szCs w:val="24"/>
        </w:rPr>
        <w:t xml:space="preserve">We provide the web portal and mobile application to the sellers where they create their account first. Were </w:t>
      </w:r>
    </w:p>
    <w:p w14:paraId="75C83F24" w14:textId="77777777" w:rsidR="000E4868" w:rsidRPr="00B115BD" w:rsidRDefault="000E4868" w:rsidP="00F67D68">
      <w:pPr>
        <w:pStyle w:val="ListParagraph"/>
        <w:numPr>
          <w:ilvl w:val="1"/>
          <w:numId w:val="2"/>
        </w:numPr>
        <w:spacing w:after="240" w:line="240" w:lineRule="auto"/>
        <w:jc w:val="both"/>
        <w:rPr>
          <w:rFonts w:ascii="Times New Roman" w:hAnsi="Times New Roman" w:cs="Times New Roman"/>
          <w:sz w:val="24"/>
          <w:szCs w:val="24"/>
        </w:rPr>
      </w:pPr>
      <w:r w:rsidRPr="00B115BD">
        <w:rPr>
          <w:rFonts w:ascii="Times New Roman" w:hAnsi="Times New Roman" w:cs="Times New Roman"/>
          <w:sz w:val="24"/>
          <w:szCs w:val="24"/>
        </w:rPr>
        <w:t>Seller provides its goods or services details.</w:t>
      </w:r>
    </w:p>
    <w:p w14:paraId="1E2B3B52" w14:textId="77777777" w:rsidR="000E4868" w:rsidRPr="00B115BD" w:rsidRDefault="000E4868" w:rsidP="00F67D68">
      <w:pPr>
        <w:pStyle w:val="ListParagraph"/>
        <w:numPr>
          <w:ilvl w:val="1"/>
          <w:numId w:val="2"/>
        </w:numPr>
        <w:spacing w:after="240" w:line="240" w:lineRule="auto"/>
        <w:jc w:val="both"/>
        <w:rPr>
          <w:rFonts w:ascii="Times New Roman" w:hAnsi="Times New Roman" w:cs="Times New Roman"/>
          <w:sz w:val="24"/>
          <w:szCs w:val="24"/>
        </w:rPr>
      </w:pPr>
      <w:r w:rsidRPr="00B115BD">
        <w:rPr>
          <w:rFonts w:ascii="Times New Roman" w:hAnsi="Times New Roman" w:cs="Times New Roman"/>
          <w:sz w:val="24"/>
          <w:szCs w:val="24"/>
        </w:rPr>
        <w:t>The buyer uploads their requests or searches for the services which they need.</w:t>
      </w:r>
    </w:p>
    <w:p w14:paraId="7B8F7A59" w14:textId="77777777" w:rsidR="000E4868" w:rsidRPr="00B115BD" w:rsidRDefault="000E4868" w:rsidP="00F67D68">
      <w:pPr>
        <w:pStyle w:val="ListParagraph"/>
        <w:numPr>
          <w:ilvl w:val="1"/>
          <w:numId w:val="2"/>
        </w:numPr>
        <w:spacing w:after="240" w:line="240" w:lineRule="auto"/>
        <w:jc w:val="both"/>
        <w:rPr>
          <w:rFonts w:ascii="Times New Roman" w:hAnsi="Times New Roman" w:cs="Times New Roman"/>
          <w:sz w:val="24"/>
          <w:szCs w:val="24"/>
        </w:rPr>
      </w:pPr>
      <w:r w:rsidRPr="00B115BD">
        <w:rPr>
          <w:rFonts w:ascii="Times New Roman" w:hAnsi="Times New Roman" w:cs="Times New Roman"/>
          <w:sz w:val="24"/>
          <w:szCs w:val="24"/>
        </w:rPr>
        <w:t>Both can receive or make orders, and also can track their orders.</w:t>
      </w:r>
    </w:p>
    <w:p w14:paraId="4A55A610" w14:textId="77777777" w:rsidR="000E4868" w:rsidRPr="00B115BD" w:rsidRDefault="000E4868" w:rsidP="00F67D68">
      <w:pPr>
        <w:pStyle w:val="ListParagraph"/>
        <w:numPr>
          <w:ilvl w:val="1"/>
          <w:numId w:val="2"/>
        </w:numPr>
        <w:spacing w:after="240" w:line="240" w:lineRule="auto"/>
        <w:jc w:val="both"/>
        <w:rPr>
          <w:rFonts w:ascii="Times New Roman" w:hAnsi="Times New Roman" w:cs="Times New Roman"/>
          <w:sz w:val="24"/>
          <w:szCs w:val="24"/>
        </w:rPr>
      </w:pPr>
      <w:r w:rsidRPr="00B115BD">
        <w:rPr>
          <w:rFonts w:ascii="Times New Roman" w:hAnsi="Times New Roman" w:cs="Times New Roman"/>
          <w:sz w:val="24"/>
          <w:szCs w:val="24"/>
        </w:rPr>
        <w:t>The buyer can post their request by their requirements.</w:t>
      </w:r>
    </w:p>
    <w:p w14:paraId="52D085DC" w14:textId="77777777" w:rsidR="000E4868" w:rsidRPr="00B115BD" w:rsidRDefault="000E4868" w:rsidP="00F67D68">
      <w:pPr>
        <w:pStyle w:val="ListParagraph"/>
        <w:numPr>
          <w:ilvl w:val="1"/>
          <w:numId w:val="2"/>
        </w:numPr>
        <w:spacing w:after="240" w:line="240" w:lineRule="auto"/>
        <w:jc w:val="both"/>
        <w:rPr>
          <w:rFonts w:ascii="Times New Roman" w:hAnsi="Times New Roman" w:cs="Times New Roman"/>
          <w:sz w:val="24"/>
          <w:szCs w:val="24"/>
        </w:rPr>
      </w:pPr>
      <w:r w:rsidRPr="00B115BD">
        <w:rPr>
          <w:rFonts w:ascii="Times New Roman" w:hAnsi="Times New Roman" w:cs="Times New Roman"/>
          <w:sz w:val="24"/>
          <w:szCs w:val="24"/>
        </w:rPr>
        <w:t>There is no need for a third-party person for the contract between both parties (seller and buyer).</w:t>
      </w:r>
    </w:p>
    <w:p w14:paraId="24AC1ECB" w14:textId="77777777" w:rsidR="000E4868" w:rsidRPr="00B115BD" w:rsidRDefault="000E4868" w:rsidP="00F67D68">
      <w:pPr>
        <w:pStyle w:val="ListParagraph"/>
        <w:numPr>
          <w:ilvl w:val="1"/>
          <w:numId w:val="2"/>
        </w:numPr>
        <w:spacing w:after="240" w:line="240" w:lineRule="auto"/>
        <w:jc w:val="both"/>
        <w:rPr>
          <w:rFonts w:ascii="Times New Roman" w:hAnsi="Times New Roman" w:cs="Times New Roman"/>
          <w:sz w:val="24"/>
          <w:szCs w:val="24"/>
        </w:rPr>
      </w:pPr>
      <w:r w:rsidRPr="00B115BD">
        <w:rPr>
          <w:rFonts w:ascii="Times New Roman" w:hAnsi="Times New Roman" w:cs="Times New Roman"/>
          <w:sz w:val="24"/>
          <w:szCs w:val="24"/>
        </w:rPr>
        <w:t>It provides the nearest services provider to the requester.</w:t>
      </w:r>
    </w:p>
    <w:p w14:paraId="7A260B5D" w14:textId="77777777" w:rsidR="000E4868" w:rsidRPr="00B115BD" w:rsidRDefault="000E4868" w:rsidP="00F67D68">
      <w:pPr>
        <w:pStyle w:val="Heading2"/>
        <w:numPr>
          <w:ilvl w:val="1"/>
          <w:numId w:val="25"/>
        </w:numPr>
      </w:pPr>
      <w:bookmarkStart w:id="38" w:name="_Toc49658247"/>
      <w:bookmarkStart w:id="39" w:name="_Toc86589920"/>
      <w:r w:rsidRPr="00B115BD">
        <w:lastRenderedPageBreak/>
        <w:t>High level Project Plan</w:t>
      </w:r>
      <w:bookmarkEnd w:id="38"/>
      <w:bookmarkEnd w:id="39"/>
    </w:p>
    <w:tbl>
      <w:tblPr>
        <w:tblpPr w:leftFromText="180" w:rightFromText="180" w:vertAnchor="text" w:horzAnchor="margin" w:tblpY="568"/>
        <w:tblW w:w="9261" w:type="dxa"/>
        <w:tblLook w:val="04A0" w:firstRow="1" w:lastRow="0" w:firstColumn="1" w:lastColumn="0" w:noHBand="0" w:noVBand="1"/>
      </w:tblPr>
      <w:tblGrid>
        <w:gridCol w:w="3537"/>
        <w:gridCol w:w="2688"/>
        <w:gridCol w:w="3036"/>
      </w:tblGrid>
      <w:tr w:rsidR="00722F76" w:rsidRPr="00722F76" w14:paraId="1114B801" w14:textId="77777777" w:rsidTr="00722F76">
        <w:trPr>
          <w:trHeight w:val="353"/>
        </w:trPr>
        <w:tc>
          <w:tcPr>
            <w:tcW w:w="3537" w:type="dxa"/>
            <w:tcBorders>
              <w:top w:val="single" w:sz="4" w:space="0" w:color="8EA9DB"/>
              <w:left w:val="single" w:sz="4" w:space="0" w:color="8EA9DB"/>
              <w:bottom w:val="single" w:sz="4" w:space="0" w:color="8EA9DB"/>
              <w:right w:val="nil"/>
            </w:tcBorders>
            <w:shd w:val="clear" w:color="4472C4" w:fill="4472C4"/>
            <w:noWrap/>
            <w:vAlign w:val="bottom"/>
            <w:hideMark/>
          </w:tcPr>
          <w:p w14:paraId="2F49C288" w14:textId="77777777" w:rsidR="00722F76" w:rsidRPr="00722F76" w:rsidRDefault="00722F76" w:rsidP="00722F76">
            <w:pPr>
              <w:spacing w:after="0" w:line="240" w:lineRule="auto"/>
              <w:rPr>
                <w:rFonts w:ascii="Calibri" w:eastAsia="Times New Roman" w:hAnsi="Calibri" w:cs="Calibri"/>
                <w:b/>
                <w:bCs/>
                <w:color w:val="FFFFFF"/>
                <w:lang/>
              </w:rPr>
            </w:pPr>
            <w:r w:rsidRPr="00722F76">
              <w:rPr>
                <w:rFonts w:ascii="Calibri" w:eastAsia="Times New Roman" w:hAnsi="Calibri" w:cs="Calibri"/>
                <w:b/>
                <w:bCs/>
                <w:color w:val="FFFFFF"/>
                <w:lang/>
              </w:rPr>
              <w:t>Column1</w:t>
            </w:r>
          </w:p>
        </w:tc>
        <w:tc>
          <w:tcPr>
            <w:tcW w:w="2688" w:type="dxa"/>
            <w:tcBorders>
              <w:top w:val="single" w:sz="4" w:space="0" w:color="8EA9DB"/>
              <w:left w:val="nil"/>
              <w:bottom w:val="single" w:sz="4" w:space="0" w:color="8EA9DB"/>
              <w:right w:val="nil"/>
            </w:tcBorders>
            <w:shd w:val="clear" w:color="4472C4" w:fill="4472C4"/>
            <w:noWrap/>
            <w:vAlign w:val="bottom"/>
            <w:hideMark/>
          </w:tcPr>
          <w:p w14:paraId="3BB8A24A" w14:textId="77777777" w:rsidR="00722F76" w:rsidRPr="00722F76" w:rsidRDefault="00722F76" w:rsidP="00722F76">
            <w:pPr>
              <w:spacing w:after="0" w:line="240" w:lineRule="auto"/>
              <w:rPr>
                <w:rFonts w:ascii="Calibri" w:eastAsia="Times New Roman" w:hAnsi="Calibri" w:cs="Calibri"/>
                <w:b/>
                <w:bCs/>
                <w:color w:val="FFFFFF"/>
                <w:lang/>
              </w:rPr>
            </w:pPr>
            <w:r w:rsidRPr="00722F76">
              <w:rPr>
                <w:rFonts w:ascii="Calibri" w:eastAsia="Times New Roman" w:hAnsi="Calibri" w:cs="Calibri"/>
                <w:b/>
                <w:bCs/>
                <w:color w:val="FFFFFF"/>
                <w:lang/>
              </w:rPr>
              <w:t>Column2</w:t>
            </w:r>
          </w:p>
        </w:tc>
        <w:tc>
          <w:tcPr>
            <w:tcW w:w="3036" w:type="dxa"/>
            <w:tcBorders>
              <w:top w:val="single" w:sz="4" w:space="0" w:color="8EA9DB"/>
              <w:left w:val="nil"/>
              <w:bottom w:val="single" w:sz="4" w:space="0" w:color="8EA9DB"/>
              <w:right w:val="single" w:sz="4" w:space="0" w:color="8EA9DB"/>
            </w:tcBorders>
            <w:shd w:val="clear" w:color="4472C4" w:fill="4472C4"/>
            <w:noWrap/>
            <w:vAlign w:val="bottom"/>
            <w:hideMark/>
          </w:tcPr>
          <w:p w14:paraId="3536C447" w14:textId="77777777" w:rsidR="00722F76" w:rsidRPr="00722F76" w:rsidRDefault="00722F76" w:rsidP="00722F76">
            <w:pPr>
              <w:spacing w:after="0" w:line="240" w:lineRule="auto"/>
              <w:rPr>
                <w:rFonts w:ascii="Calibri" w:eastAsia="Times New Roman" w:hAnsi="Calibri" w:cs="Calibri"/>
                <w:b/>
                <w:bCs/>
                <w:color w:val="FFFFFF"/>
                <w:lang/>
              </w:rPr>
            </w:pPr>
            <w:r w:rsidRPr="00722F76">
              <w:rPr>
                <w:rFonts w:ascii="Calibri" w:eastAsia="Times New Roman" w:hAnsi="Calibri" w:cs="Calibri"/>
                <w:b/>
                <w:bCs/>
                <w:color w:val="FFFFFF"/>
                <w:lang/>
              </w:rPr>
              <w:t>Column3</w:t>
            </w:r>
          </w:p>
        </w:tc>
      </w:tr>
      <w:tr w:rsidR="00722F76" w:rsidRPr="00722F76" w14:paraId="4E590452" w14:textId="77777777" w:rsidTr="00722F76">
        <w:trPr>
          <w:trHeight w:val="353"/>
        </w:trPr>
        <w:tc>
          <w:tcPr>
            <w:tcW w:w="3537" w:type="dxa"/>
            <w:tcBorders>
              <w:top w:val="single" w:sz="4" w:space="0" w:color="8EA9DB"/>
              <w:left w:val="single" w:sz="4" w:space="0" w:color="8EA9DB"/>
              <w:bottom w:val="single" w:sz="4" w:space="0" w:color="8EA9DB"/>
              <w:right w:val="nil"/>
            </w:tcBorders>
            <w:shd w:val="clear" w:color="D9E1F2" w:fill="D9E1F2"/>
            <w:noWrap/>
            <w:vAlign w:val="bottom"/>
            <w:hideMark/>
          </w:tcPr>
          <w:p w14:paraId="62E3BA87" w14:textId="77777777" w:rsidR="00722F76" w:rsidRPr="00722F76" w:rsidRDefault="00722F76" w:rsidP="00722F76">
            <w:pPr>
              <w:spacing w:after="0" w:line="240" w:lineRule="auto"/>
              <w:rPr>
                <w:rFonts w:ascii="Calibri" w:eastAsia="Times New Roman" w:hAnsi="Calibri" w:cs="Calibri"/>
                <w:b/>
                <w:bCs/>
                <w:color w:val="FFFFFF"/>
                <w:lang/>
              </w:rPr>
            </w:pPr>
          </w:p>
        </w:tc>
        <w:tc>
          <w:tcPr>
            <w:tcW w:w="2688" w:type="dxa"/>
            <w:tcBorders>
              <w:top w:val="single" w:sz="4" w:space="0" w:color="8EA9DB"/>
              <w:left w:val="nil"/>
              <w:bottom w:val="single" w:sz="4" w:space="0" w:color="8EA9DB"/>
              <w:right w:val="nil"/>
            </w:tcBorders>
            <w:shd w:val="clear" w:color="D9E1F2" w:fill="D9E1F2"/>
            <w:noWrap/>
            <w:vAlign w:val="bottom"/>
            <w:hideMark/>
          </w:tcPr>
          <w:p w14:paraId="5577C7C6" w14:textId="77777777" w:rsidR="00722F76" w:rsidRPr="00722F76" w:rsidRDefault="00722F76" w:rsidP="00722F76">
            <w:pPr>
              <w:spacing w:after="0" w:line="240" w:lineRule="auto"/>
              <w:rPr>
                <w:rFonts w:ascii="Times New Roman" w:eastAsia="Times New Roman" w:hAnsi="Times New Roman" w:cs="Times New Roman"/>
                <w:sz w:val="20"/>
                <w:szCs w:val="20"/>
                <w:lang/>
              </w:rPr>
            </w:pPr>
          </w:p>
        </w:tc>
        <w:tc>
          <w:tcPr>
            <w:tcW w:w="3036" w:type="dxa"/>
            <w:tcBorders>
              <w:top w:val="single" w:sz="4" w:space="0" w:color="8EA9DB"/>
              <w:left w:val="nil"/>
              <w:bottom w:val="single" w:sz="4" w:space="0" w:color="8EA9DB"/>
              <w:right w:val="single" w:sz="4" w:space="0" w:color="8EA9DB"/>
            </w:tcBorders>
            <w:shd w:val="clear" w:color="D9E1F2" w:fill="D9E1F2"/>
            <w:noWrap/>
            <w:vAlign w:val="bottom"/>
            <w:hideMark/>
          </w:tcPr>
          <w:p w14:paraId="6F37E4FF" w14:textId="77777777" w:rsidR="00722F76" w:rsidRPr="00722F76" w:rsidRDefault="00722F76" w:rsidP="00722F76">
            <w:pPr>
              <w:spacing w:after="0" w:line="240" w:lineRule="auto"/>
              <w:rPr>
                <w:rFonts w:ascii="Times New Roman" w:eastAsia="Times New Roman" w:hAnsi="Times New Roman" w:cs="Times New Roman"/>
                <w:sz w:val="20"/>
                <w:szCs w:val="20"/>
                <w:lang/>
              </w:rPr>
            </w:pPr>
          </w:p>
        </w:tc>
      </w:tr>
      <w:tr w:rsidR="00722F76" w:rsidRPr="00722F76" w14:paraId="52A82828" w14:textId="77777777" w:rsidTr="00722F76">
        <w:trPr>
          <w:trHeight w:val="382"/>
        </w:trPr>
        <w:tc>
          <w:tcPr>
            <w:tcW w:w="3537" w:type="dxa"/>
            <w:tcBorders>
              <w:top w:val="single" w:sz="4" w:space="0" w:color="8EA9DB"/>
              <w:left w:val="single" w:sz="4" w:space="0" w:color="8EA9DB"/>
              <w:bottom w:val="single" w:sz="4" w:space="0" w:color="8EA9DB"/>
              <w:right w:val="nil"/>
            </w:tcBorders>
            <w:shd w:val="clear" w:color="auto" w:fill="auto"/>
            <w:noWrap/>
            <w:vAlign w:val="bottom"/>
            <w:hideMark/>
          </w:tcPr>
          <w:p w14:paraId="48079707" w14:textId="77777777" w:rsidR="00722F76" w:rsidRPr="00722F76" w:rsidRDefault="00722F76" w:rsidP="00722F76">
            <w:pPr>
              <w:spacing w:after="0" w:line="240" w:lineRule="auto"/>
              <w:rPr>
                <w:rFonts w:ascii="Times New Roman" w:eastAsia="Times New Roman" w:hAnsi="Times New Roman" w:cs="Times New Roman"/>
                <w:sz w:val="20"/>
                <w:szCs w:val="20"/>
                <w:lang/>
              </w:rPr>
            </w:pPr>
          </w:p>
        </w:tc>
        <w:tc>
          <w:tcPr>
            <w:tcW w:w="5724" w:type="dxa"/>
            <w:gridSpan w:val="2"/>
            <w:tcBorders>
              <w:top w:val="single" w:sz="4" w:space="0" w:color="8EA9DB"/>
              <w:left w:val="nil"/>
              <w:bottom w:val="single" w:sz="4" w:space="0" w:color="8EA9DB"/>
              <w:right w:val="nil"/>
            </w:tcBorders>
            <w:shd w:val="clear" w:color="auto" w:fill="auto"/>
            <w:noWrap/>
            <w:vAlign w:val="bottom"/>
            <w:hideMark/>
          </w:tcPr>
          <w:p w14:paraId="6639CE31" w14:textId="77777777" w:rsidR="00722F76" w:rsidRPr="00722F76" w:rsidRDefault="00722F76" w:rsidP="00722F76">
            <w:pPr>
              <w:spacing w:after="0" w:line="240" w:lineRule="auto"/>
              <w:rPr>
                <w:rFonts w:ascii="Tahoma" w:eastAsia="Times New Roman" w:hAnsi="Tahoma" w:cs="Tahoma"/>
                <w:b/>
                <w:bCs/>
                <w:color w:val="000000"/>
                <w:sz w:val="24"/>
                <w:szCs w:val="24"/>
                <w:lang/>
              </w:rPr>
            </w:pPr>
            <w:r w:rsidRPr="00722F76">
              <w:rPr>
                <w:rFonts w:ascii="Tahoma" w:eastAsia="Times New Roman" w:hAnsi="Tahoma" w:cs="Tahoma"/>
                <w:b/>
                <w:bCs/>
                <w:color w:val="000000"/>
                <w:sz w:val="24"/>
                <w:szCs w:val="24"/>
                <w:lang/>
              </w:rPr>
              <w:t>Textile Auxiliaries</w:t>
            </w:r>
          </w:p>
        </w:tc>
      </w:tr>
      <w:tr w:rsidR="00722F76" w:rsidRPr="00722F76" w14:paraId="19C2A5BC" w14:textId="77777777" w:rsidTr="00722F76">
        <w:trPr>
          <w:trHeight w:val="353"/>
        </w:trPr>
        <w:tc>
          <w:tcPr>
            <w:tcW w:w="3537" w:type="dxa"/>
            <w:tcBorders>
              <w:top w:val="single" w:sz="4" w:space="0" w:color="8EA9DB"/>
              <w:left w:val="single" w:sz="4" w:space="0" w:color="8EA9DB"/>
              <w:bottom w:val="single" w:sz="4" w:space="0" w:color="8EA9DB"/>
              <w:right w:val="nil"/>
            </w:tcBorders>
            <w:shd w:val="clear" w:color="D9E1F2" w:fill="D9E1F2"/>
            <w:noWrap/>
            <w:vAlign w:val="bottom"/>
            <w:hideMark/>
          </w:tcPr>
          <w:p w14:paraId="18197820" w14:textId="77777777" w:rsidR="00722F76" w:rsidRPr="00722F76" w:rsidRDefault="00722F76" w:rsidP="00722F76">
            <w:pPr>
              <w:spacing w:after="0" w:line="240" w:lineRule="auto"/>
              <w:rPr>
                <w:rFonts w:ascii="Calibri" w:eastAsia="Times New Roman" w:hAnsi="Calibri" w:cs="Calibri"/>
                <w:color w:val="000000"/>
                <w:lang/>
              </w:rPr>
            </w:pPr>
            <w:r w:rsidRPr="00722F76">
              <w:rPr>
                <w:rFonts w:ascii="Calibri" w:eastAsia="Times New Roman" w:hAnsi="Calibri" w:cs="Calibri"/>
                <w:color w:val="000000"/>
                <w:lang/>
              </w:rPr>
              <w:t>Task</w:t>
            </w:r>
          </w:p>
        </w:tc>
        <w:tc>
          <w:tcPr>
            <w:tcW w:w="2688" w:type="dxa"/>
            <w:tcBorders>
              <w:top w:val="single" w:sz="4" w:space="0" w:color="8EA9DB"/>
              <w:left w:val="nil"/>
              <w:bottom w:val="single" w:sz="4" w:space="0" w:color="8EA9DB"/>
              <w:right w:val="nil"/>
            </w:tcBorders>
            <w:shd w:val="clear" w:color="D9E1F2" w:fill="D9E1F2"/>
            <w:noWrap/>
            <w:vAlign w:val="bottom"/>
            <w:hideMark/>
          </w:tcPr>
          <w:p w14:paraId="24222530" w14:textId="77777777" w:rsidR="00722F76" w:rsidRPr="00722F76" w:rsidRDefault="00722F76" w:rsidP="00722F76">
            <w:pPr>
              <w:spacing w:after="0" w:line="240" w:lineRule="auto"/>
              <w:rPr>
                <w:rFonts w:ascii="Calibri" w:eastAsia="Times New Roman" w:hAnsi="Calibri" w:cs="Calibri"/>
                <w:color w:val="000000"/>
                <w:lang/>
              </w:rPr>
            </w:pPr>
            <w:r w:rsidRPr="00722F76">
              <w:rPr>
                <w:rFonts w:ascii="Calibri" w:eastAsia="Times New Roman" w:hAnsi="Calibri" w:cs="Calibri"/>
                <w:color w:val="000000"/>
                <w:lang/>
              </w:rPr>
              <w:t>Start Date</w:t>
            </w:r>
          </w:p>
        </w:tc>
        <w:tc>
          <w:tcPr>
            <w:tcW w:w="3036" w:type="dxa"/>
            <w:tcBorders>
              <w:top w:val="single" w:sz="4" w:space="0" w:color="8EA9DB"/>
              <w:left w:val="nil"/>
              <w:bottom w:val="single" w:sz="4" w:space="0" w:color="8EA9DB"/>
              <w:right w:val="single" w:sz="4" w:space="0" w:color="8EA9DB"/>
            </w:tcBorders>
            <w:shd w:val="clear" w:color="D9E1F2" w:fill="D9E1F2"/>
            <w:noWrap/>
            <w:vAlign w:val="bottom"/>
            <w:hideMark/>
          </w:tcPr>
          <w:p w14:paraId="4CF979CE" w14:textId="77777777" w:rsidR="00722F76" w:rsidRPr="00722F76" w:rsidRDefault="00722F76" w:rsidP="00722F76">
            <w:pPr>
              <w:spacing w:after="0" w:line="240" w:lineRule="auto"/>
              <w:rPr>
                <w:rFonts w:ascii="Calibri" w:eastAsia="Times New Roman" w:hAnsi="Calibri" w:cs="Calibri"/>
                <w:color w:val="000000"/>
                <w:lang/>
              </w:rPr>
            </w:pPr>
            <w:r w:rsidRPr="00722F76">
              <w:rPr>
                <w:rFonts w:ascii="Calibri" w:eastAsia="Times New Roman" w:hAnsi="Calibri" w:cs="Calibri"/>
                <w:color w:val="000000"/>
                <w:lang/>
              </w:rPr>
              <w:t>Days to Finish</w:t>
            </w:r>
          </w:p>
        </w:tc>
      </w:tr>
      <w:tr w:rsidR="00722F76" w:rsidRPr="00722F76" w14:paraId="01AB86D4" w14:textId="77777777" w:rsidTr="00722F76">
        <w:trPr>
          <w:trHeight w:val="353"/>
        </w:trPr>
        <w:tc>
          <w:tcPr>
            <w:tcW w:w="3537" w:type="dxa"/>
            <w:tcBorders>
              <w:top w:val="single" w:sz="4" w:space="0" w:color="8EA9DB"/>
              <w:left w:val="single" w:sz="4" w:space="0" w:color="8EA9DB"/>
              <w:bottom w:val="single" w:sz="4" w:space="0" w:color="8EA9DB"/>
              <w:right w:val="nil"/>
            </w:tcBorders>
            <w:shd w:val="clear" w:color="auto" w:fill="auto"/>
            <w:noWrap/>
            <w:vAlign w:val="bottom"/>
            <w:hideMark/>
          </w:tcPr>
          <w:p w14:paraId="5B5CE53A" w14:textId="77777777" w:rsidR="00722F76" w:rsidRPr="00722F76" w:rsidRDefault="00722F76" w:rsidP="00722F76">
            <w:pPr>
              <w:spacing w:after="0" w:line="240" w:lineRule="auto"/>
              <w:rPr>
                <w:rFonts w:ascii="Calibri" w:eastAsia="Times New Roman" w:hAnsi="Calibri" w:cs="Calibri"/>
                <w:color w:val="000000"/>
                <w:lang/>
              </w:rPr>
            </w:pPr>
            <w:r w:rsidRPr="00722F76">
              <w:rPr>
                <w:rFonts w:ascii="Calibri" w:eastAsia="Times New Roman" w:hAnsi="Calibri" w:cs="Calibri"/>
                <w:color w:val="000000"/>
                <w:lang/>
              </w:rPr>
              <w:t>Requirements</w:t>
            </w:r>
          </w:p>
        </w:tc>
        <w:tc>
          <w:tcPr>
            <w:tcW w:w="2688" w:type="dxa"/>
            <w:tcBorders>
              <w:top w:val="single" w:sz="4" w:space="0" w:color="8EA9DB"/>
              <w:left w:val="nil"/>
              <w:bottom w:val="single" w:sz="4" w:space="0" w:color="8EA9DB"/>
              <w:right w:val="nil"/>
            </w:tcBorders>
            <w:shd w:val="clear" w:color="auto" w:fill="auto"/>
            <w:noWrap/>
            <w:vAlign w:val="bottom"/>
            <w:hideMark/>
          </w:tcPr>
          <w:p w14:paraId="15D2CA4C"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31-Oct-21</w:t>
            </w:r>
          </w:p>
        </w:tc>
        <w:tc>
          <w:tcPr>
            <w:tcW w:w="3036" w:type="dxa"/>
            <w:tcBorders>
              <w:top w:val="single" w:sz="4" w:space="0" w:color="8EA9DB"/>
              <w:left w:val="nil"/>
              <w:bottom w:val="single" w:sz="4" w:space="0" w:color="8EA9DB"/>
              <w:right w:val="single" w:sz="4" w:space="0" w:color="8EA9DB"/>
            </w:tcBorders>
            <w:shd w:val="clear" w:color="auto" w:fill="auto"/>
            <w:noWrap/>
            <w:vAlign w:val="bottom"/>
            <w:hideMark/>
          </w:tcPr>
          <w:p w14:paraId="52A7927C"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15</w:t>
            </w:r>
          </w:p>
        </w:tc>
      </w:tr>
      <w:tr w:rsidR="00722F76" w:rsidRPr="00722F76" w14:paraId="25244807" w14:textId="77777777" w:rsidTr="00722F76">
        <w:trPr>
          <w:trHeight w:val="353"/>
        </w:trPr>
        <w:tc>
          <w:tcPr>
            <w:tcW w:w="3537" w:type="dxa"/>
            <w:tcBorders>
              <w:top w:val="single" w:sz="4" w:space="0" w:color="8EA9DB"/>
              <w:left w:val="single" w:sz="4" w:space="0" w:color="8EA9DB"/>
              <w:bottom w:val="single" w:sz="4" w:space="0" w:color="8EA9DB"/>
              <w:right w:val="nil"/>
            </w:tcBorders>
            <w:shd w:val="clear" w:color="D9E1F2" w:fill="D9E1F2"/>
            <w:noWrap/>
            <w:vAlign w:val="bottom"/>
            <w:hideMark/>
          </w:tcPr>
          <w:p w14:paraId="2C601615" w14:textId="77777777" w:rsidR="00722F76" w:rsidRPr="00722F76" w:rsidRDefault="00722F76" w:rsidP="00722F76">
            <w:pPr>
              <w:spacing w:after="0" w:line="240" w:lineRule="auto"/>
              <w:rPr>
                <w:rFonts w:ascii="Calibri" w:eastAsia="Times New Roman" w:hAnsi="Calibri" w:cs="Calibri"/>
                <w:color w:val="000000"/>
                <w:lang/>
              </w:rPr>
            </w:pPr>
            <w:r w:rsidRPr="00722F76">
              <w:rPr>
                <w:rFonts w:ascii="Calibri" w:eastAsia="Times New Roman" w:hAnsi="Calibri" w:cs="Calibri"/>
                <w:color w:val="000000"/>
                <w:lang/>
              </w:rPr>
              <w:t>Research</w:t>
            </w:r>
          </w:p>
        </w:tc>
        <w:tc>
          <w:tcPr>
            <w:tcW w:w="2688" w:type="dxa"/>
            <w:tcBorders>
              <w:top w:val="single" w:sz="4" w:space="0" w:color="8EA9DB"/>
              <w:left w:val="nil"/>
              <w:bottom w:val="single" w:sz="4" w:space="0" w:color="8EA9DB"/>
              <w:right w:val="nil"/>
            </w:tcBorders>
            <w:shd w:val="clear" w:color="D9E1F2" w:fill="D9E1F2"/>
            <w:noWrap/>
            <w:vAlign w:val="bottom"/>
            <w:hideMark/>
          </w:tcPr>
          <w:p w14:paraId="7D3BFDC4"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15-Nov-21</w:t>
            </w:r>
          </w:p>
        </w:tc>
        <w:tc>
          <w:tcPr>
            <w:tcW w:w="3036" w:type="dxa"/>
            <w:tcBorders>
              <w:top w:val="single" w:sz="4" w:space="0" w:color="8EA9DB"/>
              <w:left w:val="nil"/>
              <w:bottom w:val="single" w:sz="4" w:space="0" w:color="8EA9DB"/>
              <w:right w:val="single" w:sz="4" w:space="0" w:color="8EA9DB"/>
            </w:tcBorders>
            <w:shd w:val="clear" w:color="D9E1F2" w:fill="D9E1F2"/>
            <w:noWrap/>
            <w:vAlign w:val="bottom"/>
            <w:hideMark/>
          </w:tcPr>
          <w:p w14:paraId="01834CC1"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10</w:t>
            </w:r>
          </w:p>
        </w:tc>
      </w:tr>
      <w:tr w:rsidR="00722F76" w:rsidRPr="00722F76" w14:paraId="58CB2B40" w14:textId="77777777" w:rsidTr="00722F76">
        <w:trPr>
          <w:trHeight w:val="353"/>
        </w:trPr>
        <w:tc>
          <w:tcPr>
            <w:tcW w:w="3537" w:type="dxa"/>
            <w:tcBorders>
              <w:top w:val="single" w:sz="4" w:space="0" w:color="8EA9DB"/>
              <w:left w:val="single" w:sz="4" w:space="0" w:color="8EA9DB"/>
              <w:bottom w:val="single" w:sz="4" w:space="0" w:color="8EA9DB"/>
              <w:right w:val="nil"/>
            </w:tcBorders>
            <w:shd w:val="clear" w:color="auto" w:fill="auto"/>
            <w:noWrap/>
            <w:vAlign w:val="bottom"/>
            <w:hideMark/>
          </w:tcPr>
          <w:p w14:paraId="7BEC0C0F" w14:textId="77777777" w:rsidR="00722F76" w:rsidRPr="00722F76" w:rsidRDefault="00722F76" w:rsidP="00722F76">
            <w:pPr>
              <w:spacing w:after="0" w:line="240" w:lineRule="auto"/>
              <w:rPr>
                <w:rFonts w:ascii="Calibri" w:eastAsia="Times New Roman" w:hAnsi="Calibri" w:cs="Calibri"/>
                <w:color w:val="000000"/>
                <w:lang/>
              </w:rPr>
            </w:pPr>
            <w:r w:rsidRPr="00722F76">
              <w:rPr>
                <w:rFonts w:ascii="Calibri" w:eastAsia="Times New Roman" w:hAnsi="Calibri" w:cs="Calibri"/>
                <w:color w:val="000000"/>
                <w:lang/>
              </w:rPr>
              <w:t>Planning</w:t>
            </w:r>
          </w:p>
        </w:tc>
        <w:tc>
          <w:tcPr>
            <w:tcW w:w="2688" w:type="dxa"/>
            <w:tcBorders>
              <w:top w:val="single" w:sz="4" w:space="0" w:color="8EA9DB"/>
              <w:left w:val="nil"/>
              <w:bottom w:val="single" w:sz="4" w:space="0" w:color="8EA9DB"/>
              <w:right w:val="nil"/>
            </w:tcBorders>
            <w:shd w:val="clear" w:color="auto" w:fill="auto"/>
            <w:noWrap/>
            <w:vAlign w:val="bottom"/>
            <w:hideMark/>
          </w:tcPr>
          <w:p w14:paraId="299786C9"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23-Nov-21</w:t>
            </w:r>
          </w:p>
        </w:tc>
        <w:tc>
          <w:tcPr>
            <w:tcW w:w="3036" w:type="dxa"/>
            <w:tcBorders>
              <w:top w:val="single" w:sz="4" w:space="0" w:color="8EA9DB"/>
              <w:left w:val="nil"/>
              <w:bottom w:val="single" w:sz="4" w:space="0" w:color="8EA9DB"/>
              <w:right w:val="single" w:sz="4" w:space="0" w:color="8EA9DB"/>
            </w:tcBorders>
            <w:shd w:val="clear" w:color="auto" w:fill="auto"/>
            <w:noWrap/>
            <w:vAlign w:val="bottom"/>
            <w:hideMark/>
          </w:tcPr>
          <w:p w14:paraId="351A9B78"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8</w:t>
            </w:r>
          </w:p>
        </w:tc>
      </w:tr>
      <w:tr w:rsidR="00722F76" w:rsidRPr="00722F76" w14:paraId="626244E5" w14:textId="77777777" w:rsidTr="00722F76">
        <w:trPr>
          <w:trHeight w:val="353"/>
        </w:trPr>
        <w:tc>
          <w:tcPr>
            <w:tcW w:w="3537" w:type="dxa"/>
            <w:tcBorders>
              <w:top w:val="single" w:sz="4" w:space="0" w:color="8EA9DB"/>
              <w:left w:val="single" w:sz="4" w:space="0" w:color="8EA9DB"/>
              <w:bottom w:val="single" w:sz="4" w:space="0" w:color="8EA9DB"/>
              <w:right w:val="nil"/>
            </w:tcBorders>
            <w:shd w:val="clear" w:color="D9E1F2" w:fill="D9E1F2"/>
            <w:noWrap/>
            <w:vAlign w:val="bottom"/>
            <w:hideMark/>
          </w:tcPr>
          <w:p w14:paraId="05471C3B" w14:textId="77777777" w:rsidR="00722F76" w:rsidRPr="00722F76" w:rsidRDefault="00722F76" w:rsidP="00722F76">
            <w:pPr>
              <w:spacing w:after="0" w:line="240" w:lineRule="auto"/>
              <w:rPr>
                <w:rFonts w:ascii="Calibri" w:eastAsia="Times New Roman" w:hAnsi="Calibri" w:cs="Calibri"/>
                <w:color w:val="000000"/>
                <w:lang/>
              </w:rPr>
            </w:pPr>
            <w:r w:rsidRPr="00722F76">
              <w:rPr>
                <w:rFonts w:ascii="Calibri" w:eastAsia="Times New Roman" w:hAnsi="Calibri" w:cs="Calibri"/>
                <w:color w:val="000000"/>
                <w:lang/>
              </w:rPr>
              <w:t>Design 1</w:t>
            </w:r>
          </w:p>
        </w:tc>
        <w:tc>
          <w:tcPr>
            <w:tcW w:w="2688" w:type="dxa"/>
            <w:tcBorders>
              <w:top w:val="single" w:sz="4" w:space="0" w:color="8EA9DB"/>
              <w:left w:val="nil"/>
              <w:bottom w:val="single" w:sz="4" w:space="0" w:color="8EA9DB"/>
              <w:right w:val="nil"/>
            </w:tcBorders>
            <w:shd w:val="clear" w:color="D9E1F2" w:fill="D9E1F2"/>
            <w:noWrap/>
            <w:vAlign w:val="bottom"/>
            <w:hideMark/>
          </w:tcPr>
          <w:p w14:paraId="1412BF14"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01-Dec-21</w:t>
            </w:r>
          </w:p>
        </w:tc>
        <w:tc>
          <w:tcPr>
            <w:tcW w:w="3036" w:type="dxa"/>
            <w:tcBorders>
              <w:top w:val="single" w:sz="4" w:space="0" w:color="8EA9DB"/>
              <w:left w:val="nil"/>
              <w:bottom w:val="single" w:sz="4" w:space="0" w:color="8EA9DB"/>
              <w:right w:val="single" w:sz="4" w:space="0" w:color="8EA9DB"/>
            </w:tcBorders>
            <w:shd w:val="clear" w:color="D9E1F2" w:fill="D9E1F2"/>
            <w:noWrap/>
            <w:vAlign w:val="bottom"/>
            <w:hideMark/>
          </w:tcPr>
          <w:p w14:paraId="2E392C39"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20</w:t>
            </w:r>
          </w:p>
        </w:tc>
      </w:tr>
      <w:tr w:rsidR="00722F76" w:rsidRPr="00722F76" w14:paraId="712705D5" w14:textId="77777777" w:rsidTr="00722F76">
        <w:trPr>
          <w:trHeight w:val="353"/>
        </w:trPr>
        <w:tc>
          <w:tcPr>
            <w:tcW w:w="3537" w:type="dxa"/>
            <w:tcBorders>
              <w:top w:val="single" w:sz="4" w:space="0" w:color="8EA9DB"/>
              <w:left w:val="single" w:sz="4" w:space="0" w:color="8EA9DB"/>
              <w:bottom w:val="single" w:sz="4" w:space="0" w:color="8EA9DB"/>
              <w:right w:val="nil"/>
            </w:tcBorders>
            <w:shd w:val="clear" w:color="auto" w:fill="auto"/>
            <w:noWrap/>
            <w:vAlign w:val="bottom"/>
            <w:hideMark/>
          </w:tcPr>
          <w:p w14:paraId="6EF9FC40" w14:textId="77777777" w:rsidR="00722F76" w:rsidRPr="00722F76" w:rsidRDefault="00722F76" w:rsidP="00722F76">
            <w:pPr>
              <w:spacing w:after="0" w:line="240" w:lineRule="auto"/>
              <w:rPr>
                <w:rFonts w:ascii="Calibri" w:eastAsia="Times New Roman" w:hAnsi="Calibri" w:cs="Calibri"/>
                <w:color w:val="000000"/>
                <w:lang/>
              </w:rPr>
            </w:pPr>
            <w:r w:rsidRPr="00722F76">
              <w:rPr>
                <w:rFonts w:ascii="Calibri" w:eastAsia="Times New Roman" w:hAnsi="Calibri" w:cs="Calibri"/>
                <w:color w:val="000000"/>
                <w:lang/>
              </w:rPr>
              <w:t>Design 2</w:t>
            </w:r>
          </w:p>
        </w:tc>
        <w:tc>
          <w:tcPr>
            <w:tcW w:w="2688" w:type="dxa"/>
            <w:tcBorders>
              <w:top w:val="single" w:sz="4" w:space="0" w:color="8EA9DB"/>
              <w:left w:val="nil"/>
              <w:bottom w:val="single" w:sz="4" w:space="0" w:color="8EA9DB"/>
              <w:right w:val="nil"/>
            </w:tcBorders>
            <w:shd w:val="clear" w:color="auto" w:fill="auto"/>
            <w:noWrap/>
            <w:vAlign w:val="bottom"/>
            <w:hideMark/>
          </w:tcPr>
          <w:p w14:paraId="074F1525"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22-Dec-21</w:t>
            </w:r>
          </w:p>
        </w:tc>
        <w:tc>
          <w:tcPr>
            <w:tcW w:w="3036" w:type="dxa"/>
            <w:tcBorders>
              <w:top w:val="single" w:sz="4" w:space="0" w:color="8EA9DB"/>
              <w:left w:val="nil"/>
              <w:bottom w:val="single" w:sz="4" w:space="0" w:color="8EA9DB"/>
              <w:right w:val="single" w:sz="4" w:space="0" w:color="8EA9DB"/>
            </w:tcBorders>
            <w:shd w:val="clear" w:color="auto" w:fill="auto"/>
            <w:noWrap/>
            <w:vAlign w:val="bottom"/>
            <w:hideMark/>
          </w:tcPr>
          <w:p w14:paraId="7FEAE383"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20</w:t>
            </w:r>
          </w:p>
        </w:tc>
      </w:tr>
      <w:tr w:rsidR="00722F76" w:rsidRPr="00722F76" w14:paraId="2B0376DE" w14:textId="77777777" w:rsidTr="00722F76">
        <w:trPr>
          <w:trHeight w:val="353"/>
        </w:trPr>
        <w:tc>
          <w:tcPr>
            <w:tcW w:w="3537" w:type="dxa"/>
            <w:tcBorders>
              <w:top w:val="single" w:sz="4" w:space="0" w:color="8EA9DB"/>
              <w:left w:val="single" w:sz="4" w:space="0" w:color="8EA9DB"/>
              <w:bottom w:val="single" w:sz="4" w:space="0" w:color="8EA9DB"/>
              <w:right w:val="nil"/>
            </w:tcBorders>
            <w:shd w:val="clear" w:color="D9E1F2" w:fill="D9E1F2"/>
            <w:noWrap/>
            <w:vAlign w:val="bottom"/>
            <w:hideMark/>
          </w:tcPr>
          <w:p w14:paraId="0117B64B" w14:textId="77777777" w:rsidR="00722F76" w:rsidRPr="00722F76" w:rsidRDefault="00722F76" w:rsidP="00722F76">
            <w:pPr>
              <w:spacing w:after="0" w:line="240" w:lineRule="auto"/>
              <w:rPr>
                <w:rFonts w:ascii="Calibri" w:eastAsia="Times New Roman" w:hAnsi="Calibri" w:cs="Calibri"/>
                <w:color w:val="000000"/>
                <w:lang/>
              </w:rPr>
            </w:pPr>
            <w:r w:rsidRPr="00722F76">
              <w:rPr>
                <w:rFonts w:ascii="Calibri" w:eastAsia="Times New Roman" w:hAnsi="Calibri" w:cs="Calibri"/>
                <w:color w:val="000000"/>
                <w:lang/>
              </w:rPr>
              <w:t>Design 3</w:t>
            </w:r>
          </w:p>
        </w:tc>
        <w:tc>
          <w:tcPr>
            <w:tcW w:w="2688" w:type="dxa"/>
            <w:tcBorders>
              <w:top w:val="single" w:sz="4" w:space="0" w:color="8EA9DB"/>
              <w:left w:val="nil"/>
              <w:bottom w:val="single" w:sz="4" w:space="0" w:color="8EA9DB"/>
              <w:right w:val="nil"/>
            </w:tcBorders>
            <w:shd w:val="clear" w:color="D9E1F2" w:fill="D9E1F2"/>
            <w:noWrap/>
            <w:vAlign w:val="bottom"/>
            <w:hideMark/>
          </w:tcPr>
          <w:p w14:paraId="05B8FCBE"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15-Jan-22</w:t>
            </w:r>
          </w:p>
        </w:tc>
        <w:tc>
          <w:tcPr>
            <w:tcW w:w="3036" w:type="dxa"/>
            <w:tcBorders>
              <w:top w:val="single" w:sz="4" w:space="0" w:color="8EA9DB"/>
              <w:left w:val="nil"/>
              <w:bottom w:val="single" w:sz="4" w:space="0" w:color="8EA9DB"/>
              <w:right w:val="single" w:sz="4" w:space="0" w:color="8EA9DB"/>
            </w:tcBorders>
            <w:shd w:val="clear" w:color="D9E1F2" w:fill="D9E1F2"/>
            <w:noWrap/>
            <w:vAlign w:val="bottom"/>
            <w:hideMark/>
          </w:tcPr>
          <w:p w14:paraId="24C4BFEC"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20</w:t>
            </w:r>
          </w:p>
        </w:tc>
      </w:tr>
      <w:tr w:rsidR="00722F76" w:rsidRPr="00722F76" w14:paraId="55EED9D2" w14:textId="77777777" w:rsidTr="00722F76">
        <w:trPr>
          <w:trHeight w:val="353"/>
        </w:trPr>
        <w:tc>
          <w:tcPr>
            <w:tcW w:w="3537" w:type="dxa"/>
            <w:tcBorders>
              <w:top w:val="single" w:sz="4" w:space="0" w:color="8EA9DB"/>
              <w:left w:val="single" w:sz="4" w:space="0" w:color="8EA9DB"/>
              <w:bottom w:val="single" w:sz="4" w:space="0" w:color="8EA9DB"/>
              <w:right w:val="nil"/>
            </w:tcBorders>
            <w:shd w:val="clear" w:color="auto" w:fill="auto"/>
            <w:noWrap/>
            <w:vAlign w:val="bottom"/>
            <w:hideMark/>
          </w:tcPr>
          <w:p w14:paraId="3EF3EAB1" w14:textId="77777777" w:rsidR="00722F76" w:rsidRPr="00722F76" w:rsidRDefault="00722F76" w:rsidP="00722F76">
            <w:pPr>
              <w:spacing w:after="0" w:line="240" w:lineRule="auto"/>
              <w:rPr>
                <w:rFonts w:ascii="Calibri" w:eastAsia="Times New Roman" w:hAnsi="Calibri" w:cs="Calibri"/>
                <w:color w:val="000000"/>
                <w:lang/>
              </w:rPr>
            </w:pPr>
            <w:r w:rsidRPr="00722F76">
              <w:rPr>
                <w:rFonts w:ascii="Calibri" w:eastAsia="Times New Roman" w:hAnsi="Calibri" w:cs="Calibri"/>
                <w:color w:val="000000"/>
                <w:lang/>
              </w:rPr>
              <w:t>Design 4</w:t>
            </w:r>
          </w:p>
        </w:tc>
        <w:tc>
          <w:tcPr>
            <w:tcW w:w="2688" w:type="dxa"/>
            <w:tcBorders>
              <w:top w:val="single" w:sz="4" w:space="0" w:color="8EA9DB"/>
              <w:left w:val="nil"/>
              <w:bottom w:val="single" w:sz="4" w:space="0" w:color="8EA9DB"/>
              <w:right w:val="nil"/>
            </w:tcBorders>
            <w:shd w:val="clear" w:color="auto" w:fill="auto"/>
            <w:noWrap/>
            <w:vAlign w:val="bottom"/>
            <w:hideMark/>
          </w:tcPr>
          <w:p w14:paraId="2E7F67CC"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06-Feb-22</w:t>
            </w:r>
          </w:p>
        </w:tc>
        <w:tc>
          <w:tcPr>
            <w:tcW w:w="3036" w:type="dxa"/>
            <w:tcBorders>
              <w:top w:val="single" w:sz="4" w:space="0" w:color="8EA9DB"/>
              <w:left w:val="nil"/>
              <w:bottom w:val="single" w:sz="4" w:space="0" w:color="8EA9DB"/>
              <w:right w:val="single" w:sz="4" w:space="0" w:color="8EA9DB"/>
            </w:tcBorders>
            <w:shd w:val="clear" w:color="auto" w:fill="auto"/>
            <w:noWrap/>
            <w:vAlign w:val="bottom"/>
            <w:hideMark/>
          </w:tcPr>
          <w:p w14:paraId="68BDD705"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20</w:t>
            </w:r>
          </w:p>
        </w:tc>
      </w:tr>
      <w:tr w:rsidR="00722F76" w:rsidRPr="00722F76" w14:paraId="5386AAE0" w14:textId="77777777" w:rsidTr="00722F76">
        <w:trPr>
          <w:trHeight w:val="353"/>
        </w:trPr>
        <w:tc>
          <w:tcPr>
            <w:tcW w:w="3537" w:type="dxa"/>
            <w:tcBorders>
              <w:top w:val="single" w:sz="4" w:space="0" w:color="8EA9DB"/>
              <w:left w:val="single" w:sz="4" w:space="0" w:color="8EA9DB"/>
              <w:bottom w:val="single" w:sz="4" w:space="0" w:color="8EA9DB"/>
              <w:right w:val="nil"/>
            </w:tcBorders>
            <w:shd w:val="clear" w:color="D9E1F2" w:fill="D9E1F2"/>
            <w:noWrap/>
            <w:vAlign w:val="bottom"/>
            <w:hideMark/>
          </w:tcPr>
          <w:p w14:paraId="4727228F" w14:textId="77777777" w:rsidR="00722F76" w:rsidRPr="00722F76" w:rsidRDefault="00722F76" w:rsidP="00722F76">
            <w:pPr>
              <w:spacing w:after="0" w:line="240" w:lineRule="auto"/>
              <w:rPr>
                <w:rFonts w:ascii="Calibri" w:eastAsia="Times New Roman" w:hAnsi="Calibri" w:cs="Calibri"/>
                <w:color w:val="000000"/>
                <w:lang/>
              </w:rPr>
            </w:pPr>
            <w:r w:rsidRPr="00722F76">
              <w:rPr>
                <w:rFonts w:ascii="Calibri" w:eastAsia="Times New Roman" w:hAnsi="Calibri" w:cs="Calibri"/>
                <w:color w:val="000000"/>
                <w:lang/>
              </w:rPr>
              <w:t>Development</w:t>
            </w:r>
          </w:p>
        </w:tc>
        <w:tc>
          <w:tcPr>
            <w:tcW w:w="2688" w:type="dxa"/>
            <w:tcBorders>
              <w:top w:val="single" w:sz="4" w:space="0" w:color="8EA9DB"/>
              <w:left w:val="nil"/>
              <w:bottom w:val="single" w:sz="4" w:space="0" w:color="8EA9DB"/>
              <w:right w:val="nil"/>
            </w:tcBorders>
            <w:shd w:val="clear" w:color="D9E1F2" w:fill="D9E1F2"/>
            <w:noWrap/>
            <w:vAlign w:val="bottom"/>
            <w:hideMark/>
          </w:tcPr>
          <w:p w14:paraId="4365968D"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01-Mar-22</w:t>
            </w:r>
          </w:p>
        </w:tc>
        <w:tc>
          <w:tcPr>
            <w:tcW w:w="3036" w:type="dxa"/>
            <w:tcBorders>
              <w:top w:val="single" w:sz="4" w:space="0" w:color="8EA9DB"/>
              <w:left w:val="nil"/>
              <w:bottom w:val="single" w:sz="4" w:space="0" w:color="8EA9DB"/>
              <w:right w:val="single" w:sz="4" w:space="0" w:color="8EA9DB"/>
            </w:tcBorders>
            <w:shd w:val="clear" w:color="D9E1F2" w:fill="D9E1F2"/>
            <w:noWrap/>
            <w:vAlign w:val="bottom"/>
            <w:hideMark/>
          </w:tcPr>
          <w:p w14:paraId="2B4D6775"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30</w:t>
            </w:r>
          </w:p>
        </w:tc>
      </w:tr>
      <w:tr w:rsidR="00722F76" w:rsidRPr="00722F76" w14:paraId="3C003DAD" w14:textId="77777777" w:rsidTr="00722F76">
        <w:trPr>
          <w:trHeight w:val="353"/>
        </w:trPr>
        <w:tc>
          <w:tcPr>
            <w:tcW w:w="3537" w:type="dxa"/>
            <w:tcBorders>
              <w:top w:val="single" w:sz="4" w:space="0" w:color="8EA9DB"/>
              <w:left w:val="single" w:sz="4" w:space="0" w:color="8EA9DB"/>
              <w:bottom w:val="single" w:sz="4" w:space="0" w:color="8EA9DB"/>
              <w:right w:val="nil"/>
            </w:tcBorders>
            <w:shd w:val="clear" w:color="auto" w:fill="auto"/>
            <w:noWrap/>
            <w:vAlign w:val="bottom"/>
            <w:hideMark/>
          </w:tcPr>
          <w:p w14:paraId="70563621" w14:textId="77777777" w:rsidR="00722F76" w:rsidRPr="00722F76" w:rsidRDefault="00722F76" w:rsidP="00722F76">
            <w:pPr>
              <w:spacing w:after="0" w:line="240" w:lineRule="auto"/>
              <w:rPr>
                <w:rFonts w:ascii="Calibri" w:eastAsia="Times New Roman" w:hAnsi="Calibri" w:cs="Calibri"/>
                <w:color w:val="000000"/>
                <w:lang/>
              </w:rPr>
            </w:pPr>
            <w:r w:rsidRPr="00722F76">
              <w:rPr>
                <w:rFonts w:ascii="Calibri" w:eastAsia="Times New Roman" w:hAnsi="Calibri" w:cs="Calibri"/>
                <w:color w:val="000000"/>
                <w:lang/>
              </w:rPr>
              <w:t>Testing</w:t>
            </w:r>
          </w:p>
        </w:tc>
        <w:tc>
          <w:tcPr>
            <w:tcW w:w="2688" w:type="dxa"/>
            <w:tcBorders>
              <w:top w:val="single" w:sz="4" w:space="0" w:color="8EA9DB"/>
              <w:left w:val="nil"/>
              <w:bottom w:val="single" w:sz="4" w:space="0" w:color="8EA9DB"/>
              <w:right w:val="nil"/>
            </w:tcBorders>
            <w:shd w:val="clear" w:color="auto" w:fill="auto"/>
            <w:noWrap/>
            <w:vAlign w:val="bottom"/>
            <w:hideMark/>
          </w:tcPr>
          <w:p w14:paraId="36677943"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02-Apr-22</w:t>
            </w:r>
          </w:p>
        </w:tc>
        <w:tc>
          <w:tcPr>
            <w:tcW w:w="3036" w:type="dxa"/>
            <w:tcBorders>
              <w:top w:val="single" w:sz="4" w:space="0" w:color="8EA9DB"/>
              <w:left w:val="nil"/>
              <w:bottom w:val="single" w:sz="4" w:space="0" w:color="8EA9DB"/>
              <w:right w:val="single" w:sz="4" w:space="0" w:color="8EA9DB"/>
            </w:tcBorders>
            <w:shd w:val="clear" w:color="auto" w:fill="auto"/>
            <w:noWrap/>
            <w:vAlign w:val="bottom"/>
            <w:hideMark/>
          </w:tcPr>
          <w:p w14:paraId="3AA3E11F"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10</w:t>
            </w:r>
          </w:p>
        </w:tc>
      </w:tr>
      <w:tr w:rsidR="00722F76" w:rsidRPr="00722F76" w14:paraId="565301E4" w14:textId="77777777" w:rsidTr="00722F76">
        <w:trPr>
          <w:trHeight w:val="58"/>
        </w:trPr>
        <w:tc>
          <w:tcPr>
            <w:tcW w:w="3537" w:type="dxa"/>
            <w:tcBorders>
              <w:top w:val="single" w:sz="4" w:space="0" w:color="8EA9DB"/>
              <w:left w:val="single" w:sz="4" w:space="0" w:color="8EA9DB"/>
              <w:bottom w:val="single" w:sz="4" w:space="0" w:color="8EA9DB"/>
              <w:right w:val="nil"/>
            </w:tcBorders>
            <w:shd w:val="clear" w:color="D9E1F2" w:fill="D9E1F2"/>
            <w:noWrap/>
            <w:vAlign w:val="bottom"/>
            <w:hideMark/>
          </w:tcPr>
          <w:p w14:paraId="704AE066" w14:textId="77777777" w:rsidR="00722F76" w:rsidRDefault="00722F76" w:rsidP="00722F76">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Maintain</w:t>
            </w:r>
          </w:p>
          <w:p w14:paraId="038F9EFF" w14:textId="77777777" w:rsidR="00722F76" w:rsidRPr="00722F76" w:rsidRDefault="00722F76" w:rsidP="00722F76">
            <w:pPr>
              <w:spacing w:after="0" w:line="240" w:lineRule="auto"/>
              <w:rPr>
                <w:rFonts w:ascii="Calibri" w:eastAsia="Times New Roman" w:hAnsi="Calibri" w:cs="Calibri"/>
                <w:color w:val="000000"/>
                <w:lang w:val="en-US"/>
              </w:rPr>
            </w:pPr>
          </w:p>
        </w:tc>
        <w:tc>
          <w:tcPr>
            <w:tcW w:w="2688" w:type="dxa"/>
            <w:tcBorders>
              <w:top w:val="single" w:sz="4" w:space="0" w:color="8EA9DB"/>
              <w:left w:val="nil"/>
              <w:bottom w:val="single" w:sz="4" w:space="0" w:color="8EA9DB"/>
              <w:right w:val="nil"/>
            </w:tcBorders>
            <w:shd w:val="clear" w:color="D9E1F2" w:fill="D9E1F2"/>
            <w:noWrap/>
            <w:vAlign w:val="bottom"/>
            <w:hideMark/>
          </w:tcPr>
          <w:p w14:paraId="37D34C84"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13-Apr-22</w:t>
            </w:r>
          </w:p>
        </w:tc>
        <w:tc>
          <w:tcPr>
            <w:tcW w:w="3036" w:type="dxa"/>
            <w:tcBorders>
              <w:top w:val="single" w:sz="4" w:space="0" w:color="8EA9DB"/>
              <w:left w:val="nil"/>
              <w:bottom w:val="single" w:sz="4" w:space="0" w:color="8EA9DB"/>
              <w:right w:val="single" w:sz="4" w:space="0" w:color="8EA9DB"/>
            </w:tcBorders>
            <w:shd w:val="clear" w:color="D9E1F2" w:fill="D9E1F2"/>
            <w:noWrap/>
            <w:vAlign w:val="bottom"/>
            <w:hideMark/>
          </w:tcPr>
          <w:p w14:paraId="402B406A" w14:textId="77777777" w:rsidR="00722F76" w:rsidRPr="00722F76" w:rsidRDefault="00722F76" w:rsidP="00722F76">
            <w:pPr>
              <w:spacing w:after="0" w:line="240" w:lineRule="auto"/>
              <w:jc w:val="right"/>
              <w:rPr>
                <w:rFonts w:ascii="Calibri" w:eastAsia="Times New Roman" w:hAnsi="Calibri" w:cs="Calibri"/>
                <w:color w:val="000000"/>
                <w:lang/>
              </w:rPr>
            </w:pPr>
            <w:r w:rsidRPr="00722F76">
              <w:rPr>
                <w:rFonts w:ascii="Calibri" w:eastAsia="Times New Roman" w:hAnsi="Calibri" w:cs="Calibri"/>
                <w:color w:val="000000"/>
                <w:lang/>
              </w:rPr>
              <w:t>10</w:t>
            </w:r>
          </w:p>
        </w:tc>
      </w:tr>
    </w:tbl>
    <w:p w14:paraId="6FF8BBC5" w14:textId="497C6A6F" w:rsidR="00722F76" w:rsidRDefault="00722F76" w:rsidP="00722F76">
      <w:pPr>
        <w:spacing w:line="240" w:lineRule="auto"/>
        <w:ind w:left="360"/>
        <w:jc w:val="both"/>
        <w:rPr>
          <w:rFonts w:ascii="Times New Roman" w:hAnsi="Times New Roman" w:cs="Times New Roman"/>
          <w:sz w:val="24"/>
          <w:szCs w:val="24"/>
        </w:rPr>
      </w:pPr>
      <w:r w:rsidRPr="00B115BD">
        <w:rPr>
          <w:rFonts w:ascii="Times New Roman" w:hAnsi="Times New Roman" w:cs="Times New Roman"/>
          <w:sz w:val="24"/>
          <w:szCs w:val="24"/>
        </w:rPr>
        <w:t xml:space="preserve"> </w:t>
      </w:r>
      <w:r w:rsidR="000E4868" w:rsidRPr="00B115BD">
        <w:rPr>
          <w:rFonts w:ascii="Times New Roman" w:hAnsi="Times New Roman" w:cs="Times New Roman"/>
          <w:sz w:val="24"/>
          <w:szCs w:val="24"/>
        </w:rPr>
        <w:t>Following are the high-level plan of our project. We set the timeline of project from the 30 September 2020 to 6 Feb 2021.</w:t>
      </w:r>
    </w:p>
    <w:p w14:paraId="57E5DBA5" w14:textId="282823C2" w:rsidR="00722F76" w:rsidRDefault="00722F76" w:rsidP="006F7989">
      <w:pPr>
        <w:spacing w:line="240" w:lineRule="auto"/>
        <w:ind w:left="360"/>
        <w:jc w:val="both"/>
        <w:rPr>
          <w:rFonts w:ascii="Times New Roman" w:hAnsi="Times New Roman" w:cs="Times New Roman"/>
          <w:sz w:val="24"/>
          <w:szCs w:val="24"/>
        </w:rPr>
      </w:pPr>
    </w:p>
    <w:p w14:paraId="26F082A6" w14:textId="1C587B7A" w:rsidR="00722F76" w:rsidRPr="00B115BD" w:rsidRDefault="00722F76" w:rsidP="006F7989">
      <w:pPr>
        <w:spacing w:line="240" w:lineRule="auto"/>
        <w:ind w:left="360"/>
        <w:jc w:val="both"/>
        <w:rPr>
          <w:rFonts w:ascii="Times New Roman" w:hAnsi="Times New Roman" w:cs="Times New Roman"/>
          <w:sz w:val="24"/>
          <w:szCs w:val="24"/>
        </w:rPr>
      </w:pPr>
      <w:r>
        <w:rPr>
          <w:noProof/>
        </w:rPr>
        <w:drawing>
          <wp:inline distT="0" distB="0" distL="0" distR="0" wp14:anchorId="0985C6F9" wp14:editId="74FAA8E5">
            <wp:extent cx="5548630" cy="3657600"/>
            <wp:effectExtent l="0" t="0" r="13970" b="0"/>
            <wp:docPr id="8" name="Chart 8">
              <a:extLst xmlns:a="http://schemas.openxmlformats.org/drawingml/2006/main">
                <a:ext uri="{FF2B5EF4-FFF2-40B4-BE49-F238E27FC236}">
                  <a16:creationId xmlns:a16="http://schemas.microsoft.com/office/drawing/2014/main" id="{659F7C89-C181-4C5A-AF2A-48DBEAF985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E4152E" w14:textId="090EB700" w:rsidR="000E4868" w:rsidRPr="00B115BD" w:rsidRDefault="00722F76" w:rsidP="006F7989">
      <w:pPr>
        <w:spacing w:line="240" w:lineRule="auto"/>
        <w:ind w:left="360"/>
        <w:jc w:val="both"/>
        <w:rPr>
          <w:rFonts w:ascii="Times New Roman" w:hAnsi="Times New Roman" w:cs="Times New Roman"/>
        </w:rPr>
      </w:pPr>
      <w:r>
        <w:rPr>
          <w:noProof/>
        </w:rPr>
        <w:lastRenderedPageBreak/>
        <w:drawing>
          <wp:inline distT="0" distB="0" distL="0" distR="0" wp14:anchorId="148F3A64" wp14:editId="55B43ABC">
            <wp:extent cx="5731510" cy="3855720"/>
            <wp:effectExtent l="0" t="0" r="2540" b="0"/>
            <wp:docPr id="10" name="Chart 10">
              <a:extLst xmlns:a="http://schemas.openxmlformats.org/drawingml/2006/main">
                <a:ext uri="{FF2B5EF4-FFF2-40B4-BE49-F238E27FC236}">
                  <a16:creationId xmlns:a16="http://schemas.microsoft.com/office/drawing/2014/main" id="{39E95FBC-6091-4CE2-A649-C222ABB73A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0D475A" w14:textId="54CD32D1" w:rsidR="000E4868" w:rsidRDefault="000E4868" w:rsidP="006F7989">
      <w:pPr>
        <w:spacing w:line="240" w:lineRule="auto"/>
        <w:ind w:left="360"/>
        <w:jc w:val="both"/>
        <w:rPr>
          <w:rFonts w:ascii="Times New Roman" w:hAnsi="Times New Roman" w:cs="Times New Roman"/>
        </w:rPr>
      </w:pPr>
    </w:p>
    <w:p w14:paraId="5F235BD5" w14:textId="389068DA" w:rsidR="00722F76" w:rsidRDefault="00722F76" w:rsidP="006F7989">
      <w:pPr>
        <w:spacing w:line="240" w:lineRule="auto"/>
        <w:ind w:left="360"/>
        <w:jc w:val="both"/>
        <w:rPr>
          <w:rFonts w:ascii="Times New Roman" w:hAnsi="Times New Roman" w:cs="Times New Roman"/>
        </w:rPr>
      </w:pPr>
    </w:p>
    <w:p w14:paraId="1713549B" w14:textId="15436942" w:rsidR="00722F76" w:rsidRDefault="00722F76" w:rsidP="006F7989">
      <w:pPr>
        <w:spacing w:line="240" w:lineRule="auto"/>
        <w:ind w:left="360"/>
        <w:jc w:val="both"/>
        <w:rPr>
          <w:rFonts w:ascii="Times New Roman" w:hAnsi="Times New Roman" w:cs="Times New Roman"/>
        </w:rPr>
      </w:pPr>
    </w:p>
    <w:p w14:paraId="5629CA50" w14:textId="45FA7F61" w:rsidR="00722F76" w:rsidRDefault="00722F76" w:rsidP="006F7989">
      <w:pPr>
        <w:spacing w:line="240" w:lineRule="auto"/>
        <w:ind w:left="360"/>
        <w:jc w:val="both"/>
        <w:rPr>
          <w:rFonts w:ascii="Times New Roman" w:hAnsi="Times New Roman" w:cs="Times New Roman"/>
        </w:rPr>
      </w:pPr>
    </w:p>
    <w:p w14:paraId="35F578AB" w14:textId="58403D18" w:rsidR="00722F76" w:rsidRDefault="00722F76" w:rsidP="006F7989">
      <w:pPr>
        <w:spacing w:line="240" w:lineRule="auto"/>
        <w:ind w:left="360"/>
        <w:jc w:val="both"/>
        <w:rPr>
          <w:rFonts w:ascii="Times New Roman" w:hAnsi="Times New Roman" w:cs="Times New Roman"/>
        </w:rPr>
      </w:pPr>
    </w:p>
    <w:p w14:paraId="326591AC" w14:textId="77777777" w:rsidR="00722F76" w:rsidRPr="00B115BD" w:rsidRDefault="00722F76" w:rsidP="00722F76">
      <w:pPr>
        <w:spacing w:line="240" w:lineRule="auto"/>
        <w:jc w:val="both"/>
        <w:rPr>
          <w:rFonts w:ascii="Times New Roman" w:hAnsi="Times New Roman" w:cs="Times New Roman"/>
        </w:rPr>
      </w:pPr>
    </w:p>
    <w:p w14:paraId="5176FFAA" w14:textId="77777777" w:rsidR="000E4868" w:rsidRPr="00B115BD" w:rsidRDefault="000E4868" w:rsidP="007E2DE9">
      <w:pPr>
        <w:pStyle w:val="Heading3"/>
      </w:pPr>
      <w:bookmarkStart w:id="40" w:name="_Toc86589921"/>
      <w:r w:rsidRPr="00B115BD">
        <w:t>Tools are used in the project:</w:t>
      </w:r>
      <w:bookmarkEnd w:id="40"/>
    </w:p>
    <w:p w14:paraId="5D3B10E5" w14:textId="77777777" w:rsidR="000E4868" w:rsidRPr="00B115BD" w:rsidRDefault="000E4868" w:rsidP="00F67D68">
      <w:pPr>
        <w:numPr>
          <w:ilvl w:val="0"/>
          <w:numId w:val="3"/>
        </w:numPr>
        <w:spacing w:after="0" w:line="240" w:lineRule="auto"/>
        <w:contextualSpacing/>
        <w:jc w:val="both"/>
        <w:rPr>
          <w:rFonts w:ascii="Times New Roman" w:hAnsi="Times New Roman" w:cs="Times New Roman"/>
          <w:sz w:val="24"/>
          <w:szCs w:val="24"/>
        </w:rPr>
      </w:pPr>
      <w:r w:rsidRPr="00B115BD">
        <w:rPr>
          <w:rFonts w:ascii="Times New Roman" w:hAnsi="Times New Roman" w:cs="Times New Roman"/>
          <w:sz w:val="24"/>
          <w:szCs w:val="24"/>
        </w:rPr>
        <w:t>Android studio (for Android App)</w:t>
      </w:r>
    </w:p>
    <w:p w14:paraId="3E040FDC" w14:textId="77777777" w:rsidR="000E4868" w:rsidRPr="00B115BD" w:rsidRDefault="000E4868" w:rsidP="00F67D68">
      <w:pPr>
        <w:numPr>
          <w:ilvl w:val="0"/>
          <w:numId w:val="3"/>
        </w:numPr>
        <w:spacing w:after="0" w:line="240" w:lineRule="auto"/>
        <w:contextualSpacing/>
        <w:jc w:val="both"/>
        <w:rPr>
          <w:rFonts w:ascii="Times New Roman" w:hAnsi="Times New Roman" w:cs="Times New Roman"/>
          <w:sz w:val="24"/>
          <w:szCs w:val="24"/>
        </w:rPr>
      </w:pPr>
      <w:r w:rsidRPr="00B115BD">
        <w:rPr>
          <w:rFonts w:ascii="Times New Roman" w:hAnsi="Times New Roman" w:cs="Times New Roman"/>
          <w:sz w:val="24"/>
          <w:szCs w:val="24"/>
        </w:rPr>
        <w:t xml:space="preserve">Php Storm  </w:t>
      </w:r>
    </w:p>
    <w:p w14:paraId="3CE14FA0" w14:textId="77777777" w:rsidR="000E4868" w:rsidRPr="00B115BD" w:rsidRDefault="000E4868" w:rsidP="00F67D68">
      <w:pPr>
        <w:numPr>
          <w:ilvl w:val="0"/>
          <w:numId w:val="3"/>
        </w:numPr>
        <w:spacing w:after="0" w:line="240" w:lineRule="auto"/>
        <w:contextualSpacing/>
        <w:jc w:val="both"/>
        <w:rPr>
          <w:rFonts w:ascii="Times New Roman" w:hAnsi="Times New Roman" w:cs="Times New Roman"/>
          <w:sz w:val="24"/>
          <w:szCs w:val="24"/>
        </w:rPr>
      </w:pPr>
      <w:r w:rsidRPr="00B115BD">
        <w:rPr>
          <w:rFonts w:ascii="Times New Roman" w:hAnsi="Times New Roman" w:cs="Times New Roman"/>
          <w:sz w:val="24"/>
          <w:szCs w:val="24"/>
        </w:rPr>
        <w:t>Php My Admin</w:t>
      </w:r>
    </w:p>
    <w:p w14:paraId="084C158F" w14:textId="77777777" w:rsidR="00722F76" w:rsidRDefault="00722F76" w:rsidP="006F7989">
      <w:pPr>
        <w:spacing w:line="240" w:lineRule="auto"/>
        <w:rPr>
          <w:rFonts w:ascii="Times New Roman" w:eastAsia="Times New Roman" w:hAnsi="Times New Roman" w:cs="Times New Roman"/>
          <w:b/>
          <w:bCs/>
          <w:kern w:val="32"/>
          <w:sz w:val="32"/>
          <w:szCs w:val="32"/>
          <w:lang w:val="en-US"/>
        </w:rPr>
      </w:pPr>
    </w:p>
    <w:p w14:paraId="2AB88BC3" w14:textId="4D7E7B46" w:rsidR="000E4868" w:rsidRPr="00B115BD" w:rsidRDefault="000E4868" w:rsidP="006F7989">
      <w:pPr>
        <w:spacing w:line="240" w:lineRule="auto"/>
        <w:rPr>
          <w:rFonts w:ascii="Times New Roman" w:eastAsia="Times New Roman" w:hAnsi="Times New Roman" w:cs="Times New Roman"/>
          <w:b/>
          <w:bCs/>
          <w:kern w:val="32"/>
          <w:sz w:val="32"/>
          <w:szCs w:val="32"/>
          <w:lang w:val="en-US"/>
        </w:rPr>
      </w:pPr>
      <w:r w:rsidRPr="00B115BD">
        <w:rPr>
          <w:rFonts w:ascii="Times New Roman" w:eastAsia="Times New Roman" w:hAnsi="Times New Roman" w:cs="Times New Roman"/>
          <w:b/>
          <w:bCs/>
          <w:kern w:val="32"/>
          <w:sz w:val="32"/>
          <w:szCs w:val="32"/>
          <w:lang w:val="en-US"/>
        </w:rPr>
        <w:br w:type="page"/>
      </w:r>
    </w:p>
    <w:p w14:paraId="04D67B21" w14:textId="7C2DA333" w:rsidR="000E4868" w:rsidRPr="00B115BD" w:rsidRDefault="000E4868" w:rsidP="006F7989">
      <w:pPr>
        <w:pStyle w:val="Heading1"/>
        <w:jc w:val="center"/>
        <w:rPr>
          <w:rFonts w:ascii="Times New Roman" w:hAnsi="Times New Roman" w:cs="Times New Roman"/>
        </w:rPr>
      </w:pPr>
      <w:bookmarkStart w:id="41" w:name="_Toc86589922"/>
      <w:r w:rsidRPr="00B115BD">
        <w:rPr>
          <w:rFonts w:ascii="Times New Roman" w:hAnsi="Times New Roman" w:cs="Times New Roman"/>
        </w:rPr>
        <w:lastRenderedPageBreak/>
        <w:t xml:space="preserve">CHAPTER </w:t>
      </w:r>
      <w:r w:rsidR="0005370F" w:rsidRPr="00B115BD">
        <w:rPr>
          <w:rFonts w:ascii="Times New Roman" w:hAnsi="Times New Roman" w:cs="Times New Roman"/>
        </w:rPr>
        <w:t>0</w:t>
      </w:r>
      <w:r w:rsidRPr="00B115BD">
        <w:rPr>
          <w:rFonts w:ascii="Times New Roman" w:hAnsi="Times New Roman" w:cs="Times New Roman"/>
        </w:rPr>
        <w:t>2</w:t>
      </w:r>
      <w:bookmarkEnd w:id="41"/>
    </w:p>
    <w:p w14:paraId="333E58D0" w14:textId="77777777" w:rsidR="0074725F" w:rsidRPr="00B115BD" w:rsidRDefault="0074725F" w:rsidP="00F67D68">
      <w:pPr>
        <w:pStyle w:val="ListParagraph"/>
        <w:keepNext/>
        <w:numPr>
          <w:ilvl w:val="0"/>
          <w:numId w:val="27"/>
        </w:numPr>
        <w:spacing w:before="240" w:after="60" w:line="240" w:lineRule="auto"/>
        <w:contextualSpacing w:val="0"/>
        <w:outlineLvl w:val="1"/>
        <w:rPr>
          <w:rFonts w:ascii="Times New Roman" w:eastAsia="Times New Roman" w:hAnsi="Times New Roman" w:cs="Times New Roman"/>
          <w:b/>
          <w:bCs/>
          <w:iCs/>
          <w:vanish/>
          <w:sz w:val="28"/>
          <w:szCs w:val="28"/>
          <w:lang w:val="en-US"/>
        </w:rPr>
      </w:pPr>
      <w:bookmarkStart w:id="42" w:name="_Toc65892429"/>
      <w:bookmarkStart w:id="43" w:name="_Toc65893081"/>
      <w:bookmarkStart w:id="44" w:name="_Toc65893243"/>
      <w:bookmarkStart w:id="45" w:name="_Toc65893314"/>
      <w:bookmarkStart w:id="46" w:name="_Toc65893576"/>
      <w:bookmarkStart w:id="47" w:name="_Toc65893647"/>
      <w:bookmarkStart w:id="48" w:name="_Toc65893725"/>
      <w:bookmarkStart w:id="49" w:name="_Toc65894459"/>
      <w:bookmarkStart w:id="50" w:name="_Toc65894539"/>
      <w:bookmarkStart w:id="51" w:name="_Toc65895036"/>
      <w:bookmarkStart w:id="52" w:name="_Toc65895121"/>
      <w:bookmarkStart w:id="53" w:name="_Toc65895206"/>
      <w:bookmarkStart w:id="54" w:name="_Toc65895340"/>
      <w:bookmarkStart w:id="55" w:name="_Toc65895424"/>
      <w:bookmarkStart w:id="56" w:name="_Toc65895508"/>
      <w:bookmarkStart w:id="57" w:name="_Toc65895598"/>
      <w:bookmarkStart w:id="58" w:name="_Toc65897283"/>
      <w:bookmarkStart w:id="59" w:name="_Toc65897368"/>
      <w:bookmarkStart w:id="60" w:name="_Toc66018556"/>
      <w:bookmarkStart w:id="61" w:name="_Toc86589923"/>
      <w:bookmarkStart w:id="62" w:name="_Toc58412135"/>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79E1E366" w14:textId="77777777" w:rsidR="0074725F" w:rsidRPr="00B115BD" w:rsidRDefault="0074725F" w:rsidP="00F67D68">
      <w:pPr>
        <w:pStyle w:val="ListParagraph"/>
        <w:keepNext/>
        <w:numPr>
          <w:ilvl w:val="0"/>
          <w:numId w:val="27"/>
        </w:numPr>
        <w:spacing w:before="240" w:after="60" w:line="240" w:lineRule="auto"/>
        <w:contextualSpacing w:val="0"/>
        <w:outlineLvl w:val="1"/>
        <w:rPr>
          <w:rFonts w:ascii="Times New Roman" w:eastAsia="Times New Roman" w:hAnsi="Times New Roman" w:cs="Times New Roman"/>
          <w:b/>
          <w:bCs/>
          <w:iCs/>
          <w:vanish/>
          <w:sz w:val="28"/>
          <w:szCs w:val="28"/>
          <w:lang w:val="en-US"/>
        </w:rPr>
      </w:pPr>
      <w:bookmarkStart w:id="63" w:name="_Toc65893244"/>
      <w:bookmarkStart w:id="64" w:name="_Toc65893315"/>
      <w:bookmarkStart w:id="65" w:name="_Toc65893577"/>
      <w:bookmarkStart w:id="66" w:name="_Toc65893648"/>
      <w:bookmarkStart w:id="67" w:name="_Toc65893726"/>
      <w:bookmarkStart w:id="68" w:name="_Toc65894460"/>
      <w:bookmarkStart w:id="69" w:name="_Toc65894540"/>
      <w:bookmarkStart w:id="70" w:name="_Toc65895037"/>
      <w:bookmarkStart w:id="71" w:name="_Toc65895122"/>
      <w:bookmarkStart w:id="72" w:name="_Toc65895207"/>
      <w:bookmarkStart w:id="73" w:name="_Toc65895341"/>
      <w:bookmarkStart w:id="74" w:name="_Toc65895425"/>
      <w:bookmarkStart w:id="75" w:name="_Toc65895509"/>
      <w:bookmarkStart w:id="76" w:name="_Toc65895599"/>
      <w:bookmarkStart w:id="77" w:name="_Toc65897284"/>
      <w:bookmarkStart w:id="78" w:name="_Toc65897369"/>
      <w:bookmarkStart w:id="79" w:name="_Toc66018557"/>
      <w:bookmarkStart w:id="80" w:name="_Toc86589924"/>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69DDB6F7" w14:textId="77777777" w:rsidR="0074572B" w:rsidRPr="00B115BD" w:rsidRDefault="0074572B" w:rsidP="00137711">
      <w:pPr>
        <w:pStyle w:val="Heading2"/>
      </w:pPr>
      <w:bookmarkStart w:id="81" w:name="_Toc86589925"/>
      <w:r w:rsidRPr="00B115BD">
        <w:t>Introduction</w:t>
      </w:r>
      <w:bookmarkStart w:id="82" w:name="_Toc534602077"/>
      <w:bookmarkStart w:id="83" w:name="_Toc534602232"/>
      <w:bookmarkEnd w:id="62"/>
      <w:bookmarkEnd w:id="81"/>
    </w:p>
    <w:p w14:paraId="79C105C2" w14:textId="77777777" w:rsidR="0074725F" w:rsidRPr="00B115BD" w:rsidRDefault="0074725F" w:rsidP="00F67D68">
      <w:pPr>
        <w:pStyle w:val="ListParagraph"/>
        <w:keepNext/>
        <w:numPr>
          <w:ilvl w:val="0"/>
          <w:numId w:val="32"/>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84" w:name="_Toc65891200"/>
      <w:bookmarkStart w:id="85" w:name="_Toc65891355"/>
      <w:bookmarkStart w:id="86" w:name="_Toc65891676"/>
      <w:bookmarkStart w:id="87" w:name="_Toc65891869"/>
      <w:bookmarkStart w:id="88" w:name="_Toc65892207"/>
      <w:bookmarkStart w:id="89" w:name="_Toc65893246"/>
      <w:bookmarkStart w:id="90" w:name="_Toc65893317"/>
      <w:bookmarkStart w:id="91" w:name="_Toc65893579"/>
      <w:bookmarkStart w:id="92" w:name="_Toc65893650"/>
      <w:bookmarkStart w:id="93" w:name="_Toc65893728"/>
      <w:bookmarkStart w:id="94" w:name="_Toc65894462"/>
      <w:bookmarkStart w:id="95" w:name="_Toc65894542"/>
      <w:bookmarkStart w:id="96" w:name="_Toc65895039"/>
      <w:bookmarkStart w:id="97" w:name="_Toc65895124"/>
      <w:bookmarkStart w:id="98" w:name="_Toc65895209"/>
      <w:bookmarkStart w:id="99" w:name="_Toc65895343"/>
      <w:bookmarkStart w:id="100" w:name="_Toc65895427"/>
      <w:bookmarkStart w:id="101" w:name="_Toc65895511"/>
      <w:bookmarkStart w:id="102" w:name="_Toc65895601"/>
      <w:bookmarkStart w:id="103" w:name="_Toc65897286"/>
      <w:bookmarkStart w:id="104" w:name="_Toc65897371"/>
      <w:bookmarkStart w:id="105" w:name="_Toc66018559"/>
      <w:bookmarkStart w:id="106" w:name="_Toc86589926"/>
      <w:bookmarkStart w:id="107" w:name="_Toc51490199"/>
      <w:bookmarkStart w:id="108" w:name="_Toc58412136"/>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7D06D01F" w14:textId="77777777" w:rsidR="0074725F" w:rsidRPr="00B115BD" w:rsidRDefault="0074725F" w:rsidP="00F67D68">
      <w:pPr>
        <w:pStyle w:val="ListParagraph"/>
        <w:keepNext/>
        <w:numPr>
          <w:ilvl w:val="0"/>
          <w:numId w:val="32"/>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109" w:name="_Toc65893247"/>
      <w:bookmarkStart w:id="110" w:name="_Toc65893318"/>
      <w:bookmarkStart w:id="111" w:name="_Toc65893580"/>
      <w:bookmarkStart w:id="112" w:name="_Toc65893651"/>
      <w:bookmarkStart w:id="113" w:name="_Toc65893729"/>
      <w:bookmarkStart w:id="114" w:name="_Toc65894463"/>
      <w:bookmarkStart w:id="115" w:name="_Toc65894543"/>
      <w:bookmarkStart w:id="116" w:name="_Toc65895040"/>
      <w:bookmarkStart w:id="117" w:name="_Toc65895125"/>
      <w:bookmarkStart w:id="118" w:name="_Toc65895210"/>
      <w:bookmarkStart w:id="119" w:name="_Toc65895344"/>
      <w:bookmarkStart w:id="120" w:name="_Toc65895428"/>
      <w:bookmarkStart w:id="121" w:name="_Toc65895512"/>
      <w:bookmarkStart w:id="122" w:name="_Toc65895602"/>
      <w:bookmarkStart w:id="123" w:name="_Toc65897287"/>
      <w:bookmarkStart w:id="124" w:name="_Toc65897372"/>
      <w:bookmarkStart w:id="125" w:name="_Toc66018560"/>
      <w:bookmarkStart w:id="126" w:name="_Toc86589927"/>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096B1DCA" w14:textId="77777777" w:rsidR="0074725F" w:rsidRPr="00B115BD" w:rsidRDefault="0074725F" w:rsidP="00F67D68">
      <w:pPr>
        <w:pStyle w:val="ListParagraph"/>
        <w:keepNext/>
        <w:numPr>
          <w:ilvl w:val="1"/>
          <w:numId w:val="32"/>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127" w:name="_Toc65893248"/>
      <w:bookmarkStart w:id="128" w:name="_Toc65893319"/>
      <w:bookmarkStart w:id="129" w:name="_Toc65893581"/>
      <w:bookmarkStart w:id="130" w:name="_Toc65893652"/>
      <w:bookmarkStart w:id="131" w:name="_Toc65893730"/>
      <w:bookmarkStart w:id="132" w:name="_Toc65894464"/>
      <w:bookmarkStart w:id="133" w:name="_Toc65894544"/>
      <w:bookmarkStart w:id="134" w:name="_Toc65895041"/>
      <w:bookmarkStart w:id="135" w:name="_Toc65895126"/>
      <w:bookmarkStart w:id="136" w:name="_Toc65895211"/>
      <w:bookmarkStart w:id="137" w:name="_Toc65895345"/>
      <w:bookmarkStart w:id="138" w:name="_Toc65895429"/>
      <w:bookmarkStart w:id="139" w:name="_Toc65895513"/>
      <w:bookmarkStart w:id="140" w:name="_Toc65895603"/>
      <w:bookmarkStart w:id="141" w:name="_Toc65897288"/>
      <w:bookmarkStart w:id="142" w:name="_Toc65897373"/>
      <w:bookmarkStart w:id="143" w:name="_Toc66018561"/>
      <w:bookmarkStart w:id="144" w:name="_Toc86589928"/>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6D6290D7" w14:textId="77777777" w:rsidR="0074572B" w:rsidRPr="00B115BD" w:rsidRDefault="0074572B" w:rsidP="00F67D68">
      <w:pPr>
        <w:pStyle w:val="Heading3"/>
        <w:numPr>
          <w:ilvl w:val="0"/>
          <w:numId w:val="46"/>
        </w:numPr>
      </w:pPr>
      <w:bookmarkStart w:id="145" w:name="_Toc86589929"/>
      <w:r w:rsidRPr="00B115BD">
        <w:t>Purpose of Document</w:t>
      </w:r>
      <w:bookmarkEnd w:id="107"/>
      <w:bookmarkEnd w:id="108"/>
      <w:bookmarkEnd w:id="145"/>
      <w:r w:rsidRPr="00B115BD">
        <w:t xml:space="preserve"> </w:t>
      </w:r>
    </w:p>
    <w:p w14:paraId="795B8CBA" w14:textId="744EF221" w:rsidR="0074572B" w:rsidRPr="006F7989" w:rsidRDefault="0074572B" w:rsidP="006F7989">
      <w:pPr>
        <w:spacing w:after="240" w:line="240" w:lineRule="auto"/>
        <w:ind w:left="360"/>
        <w:jc w:val="both"/>
        <w:rPr>
          <w:rFonts w:ascii="Times New Roman" w:eastAsia="Times New Roman" w:hAnsi="Times New Roman" w:cs="Times New Roman"/>
          <w:sz w:val="24"/>
          <w:szCs w:val="24"/>
          <w:lang w:val="en-US"/>
        </w:rPr>
      </w:pPr>
      <w:r w:rsidRPr="006F7989">
        <w:rPr>
          <w:rFonts w:ascii="Times New Roman" w:eastAsia="Times New Roman" w:hAnsi="Times New Roman" w:cs="Times New Roman"/>
          <w:sz w:val="24"/>
          <w:szCs w:val="24"/>
          <w:lang w:val="en-US"/>
        </w:rPr>
        <w:t>The purpose of this document is to give a detailed description of the requirements for the “Textile Auxiliaries”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bookmarkEnd w:id="82"/>
      <w:bookmarkEnd w:id="83"/>
    </w:p>
    <w:p w14:paraId="4832A8E4" w14:textId="77777777" w:rsidR="0074572B" w:rsidRPr="00B115BD" w:rsidRDefault="0074572B" w:rsidP="007E2DE9">
      <w:pPr>
        <w:pStyle w:val="Heading3"/>
      </w:pPr>
      <w:bookmarkStart w:id="146" w:name="_Toc51490200"/>
      <w:bookmarkStart w:id="147" w:name="_Toc58412137"/>
      <w:bookmarkStart w:id="148" w:name="_Toc86589930"/>
      <w:bookmarkStart w:id="149" w:name="_Toc534602078"/>
      <w:bookmarkStart w:id="150" w:name="_Toc534602233"/>
      <w:r w:rsidRPr="00B115BD">
        <w:t>Project Overview</w:t>
      </w:r>
      <w:bookmarkEnd w:id="146"/>
      <w:bookmarkEnd w:id="147"/>
      <w:bookmarkEnd w:id="148"/>
    </w:p>
    <w:p w14:paraId="5A860D44" w14:textId="030BB040" w:rsidR="0074572B" w:rsidRPr="00B115BD" w:rsidRDefault="0074572B" w:rsidP="006F7989">
      <w:pPr>
        <w:spacing w:after="24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 xml:space="preserve">Many textile sites are contributing to this but no site provides everything from raw materials to finished products. For example, in </w:t>
      </w:r>
      <w:r w:rsidR="002C4DF2" w:rsidRPr="00B115BD">
        <w:rPr>
          <w:rFonts w:ascii="Times New Roman" w:eastAsia="Times New Roman" w:hAnsi="Times New Roman" w:cs="Times New Roman"/>
          <w:sz w:val="24"/>
          <w:szCs w:val="24"/>
          <w:lang w:val="en-US"/>
        </w:rPr>
        <w:t>OLX [</w:t>
      </w:r>
      <w:r w:rsidRPr="00B115BD">
        <w:rPr>
          <w:rFonts w:ascii="Times New Roman" w:eastAsia="Times New Roman" w:hAnsi="Times New Roman" w:cs="Times New Roman"/>
          <w:sz w:val="24"/>
          <w:szCs w:val="24"/>
          <w:lang w:val="en-US"/>
        </w:rPr>
        <w:t xml:space="preserve">1], the only ready-made cloth is available.  We can't make our designs and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Similarly, there is another website called “Wal-</w:t>
      </w:r>
      <w:r w:rsidR="00236408" w:rsidRPr="00B115BD">
        <w:rPr>
          <w:rFonts w:ascii="Times New Roman" w:eastAsia="Times New Roman" w:hAnsi="Times New Roman" w:cs="Times New Roman"/>
          <w:sz w:val="24"/>
          <w:szCs w:val="24"/>
          <w:lang w:val="en-US"/>
        </w:rPr>
        <w:t>Mart [</w:t>
      </w:r>
      <w:r w:rsidRPr="00B115BD">
        <w:rPr>
          <w:rFonts w:ascii="Times New Roman" w:eastAsia="Times New Roman" w:hAnsi="Times New Roman" w:cs="Times New Roman"/>
          <w:sz w:val="24"/>
          <w:szCs w:val="24"/>
          <w:lang w:val="en-US"/>
        </w:rPr>
        <w:t xml:space="preserve">2]” in which they also give the option to select the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of the fabric, but even here we cannot design the fabric on our own.  We can order by selecting one of the designs that they already have.</w:t>
      </w:r>
    </w:p>
    <w:p w14:paraId="63B7CCC2" w14:textId="3179B754" w:rsidR="0074572B" w:rsidRPr="006F7989" w:rsidRDefault="0074572B" w:rsidP="006F7989">
      <w:pPr>
        <w:spacing w:after="24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 xml:space="preserve">We are adding to them that we can produce goods in custom design,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and quality.  Like they can make their goods by sending their design to the seller. There are some things we are adding to it, such as the seller may request the buyer that we have to produce goods in such a design,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and quality which the buyer provides.  And also, the seller can upload his services to see what he is providing. This is beneficial for both parties as compared to the conventional system because it saves time and physical efforts like go and check the services of different industries. There are some advance and security features like privacy, tacking and monitoring of orders, analytics of seller, ratings, chatbots etc.</w:t>
      </w:r>
    </w:p>
    <w:p w14:paraId="1D370D43" w14:textId="257D8A23" w:rsidR="0074572B" w:rsidRPr="00B115BD" w:rsidRDefault="0074572B" w:rsidP="007E2DE9">
      <w:pPr>
        <w:pStyle w:val="Heading3"/>
      </w:pPr>
      <w:bookmarkStart w:id="151" w:name="_Toc51490201"/>
      <w:bookmarkStart w:id="152" w:name="_Toc58412138"/>
      <w:bookmarkStart w:id="153" w:name="_Toc86589931"/>
      <w:r w:rsidRPr="00B115BD">
        <w:t>Scope</w:t>
      </w:r>
      <w:bookmarkEnd w:id="149"/>
      <w:bookmarkEnd w:id="150"/>
      <w:bookmarkEnd w:id="151"/>
      <w:bookmarkEnd w:id="152"/>
      <w:bookmarkEnd w:id="153"/>
    </w:p>
    <w:p w14:paraId="6404948F" w14:textId="77777777" w:rsidR="0074572B" w:rsidRPr="00B115BD" w:rsidRDefault="0074572B" w:rsidP="006F7989">
      <w:pPr>
        <w:spacing w:after="24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 xml:space="preserve">That is why we are going to make the textile work in this project open-source. </w:t>
      </w:r>
      <w:r w:rsidRPr="00B115BD">
        <w:rPr>
          <w:rFonts w:ascii="Times New Roman" w:eastAsia="Times New Roman" w:hAnsi="Times New Roman" w:cs="Times New Roman"/>
          <w:sz w:val="24"/>
          <w:szCs w:val="24"/>
          <w:rtl/>
          <w:lang w:val="en-US"/>
        </w:rPr>
        <w:t>‏</w:t>
      </w:r>
      <w:r w:rsidRPr="00B115BD">
        <w:rPr>
          <w:rFonts w:ascii="Times New Roman" w:eastAsia="Times New Roman" w:hAnsi="Times New Roman" w:cs="Times New Roman"/>
          <w:sz w:val="24"/>
          <w:szCs w:val="24"/>
          <w:lang w:val="en-US"/>
        </w:rPr>
        <w:t xml:space="preserve">We are creating an online web integrated and mobile application based system for Textile Industries. The </w:t>
      </w:r>
      <w:r w:rsidRPr="006F7989">
        <w:rPr>
          <w:rFonts w:ascii="Times New Roman" w:eastAsia="Times New Roman" w:hAnsi="Times New Roman" w:cs="Times New Roman"/>
          <w:sz w:val="24"/>
          <w:szCs w:val="24"/>
          <w:lang w:val="en-US"/>
        </w:rPr>
        <w:t>Textile Auxiliaries</w:t>
      </w:r>
      <w:r w:rsidRPr="00B115BD">
        <w:rPr>
          <w:rFonts w:ascii="Times New Roman" w:eastAsia="Times New Roman" w:hAnsi="Times New Roman" w:cs="Times New Roman"/>
          <w:sz w:val="24"/>
          <w:szCs w:val="24"/>
          <w:lang w:val="en-US"/>
        </w:rPr>
        <w:t xml:space="preserve"> is a platform for buying and selling services and goods such as yarn, cloth, and clothing. In this seller provides all information about our services. And the buyer can also request services. This is beneficial for both parties as compared to the conventional system because it saves time and physical efforts like go and check the services of different industries.</w:t>
      </w:r>
    </w:p>
    <w:p w14:paraId="1EC42E42" w14:textId="77777777" w:rsidR="0074572B" w:rsidRPr="00B115BD" w:rsidRDefault="0074572B" w:rsidP="006F7989">
      <w:pPr>
        <w:spacing w:after="24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In this project, we provide:</w:t>
      </w:r>
    </w:p>
    <w:p w14:paraId="672F5A90" w14:textId="77777777" w:rsidR="0074572B" w:rsidRPr="00B115BD" w:rsidRDefault="0074572B" w:rsidP="00F67D68">
      <w:pPr>
        <w:numPr>
          <w:ilvl w:val="0"/>
          <w:numId w:val="2"/>
        </w:numPr>
        <w:spacing w:after="240" w:line="240" w:lineRule="auto"/>
        <w:contextualSpacing/>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Business-to-consumer (B2C) and business-to-business (B2B) sales services via a web portal and mobile applications as well as electronic payment services and real-time tracking of orders.</w:t>
      </w:r>
    </w:p>
    <w:p w14:paraId="1EB2362F" w14:textId="77777777" w:rsidR="0074572B" w:rsidRPr="00B115BD" w:rsidRDefault="0074572B" w:rsidP="00F67D68">
      <w:pPr>
        <w:numPr>
          <w:ilvl w:val="0"/>
          <w:numId w:val="2"/>
        </w:numPr>
        <w:spacing w:after="240" w:line="240" w:lineRule="auto"/>
        <w:contextualSpacing/>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It owns and operates a diverse portfolio of companies in numerous business sectors.</w:t>
      </w:r>
    </w:p>
    <w:p w14:paraId="35D563D2" w14:textId="77777777" w:rsidR="0074572B" w:rsidRPr="00B115BD" w:rsidRDefault="0074572B" w:rsidP="00F67D68">
      <w:pPr>
        <w:numPr>
          <w:ilvl w:val="0"/>
          <w:numId w:val="2"/>
        </w:numPr>
        <w:spacing w:after="240" w:line="240" w:lineRule="auto"/>
        <w:contextualSpacing/>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 xml:space="preserve">We provide the web portal and mobile application to the sellers where they create their account first. Were </w:t>
      </w:r>
    </w:p>
    <w:p w14:paraId="56633259" w14:textId="77777777" w:rsidR="0074572B" w:rsidRPr="00B115BD" w:rsidRDefault="0074572B" w:rsidP="00F67D68">
      <w:pPr>
        <w:numPr>
          <w:ilvl w:val="1"/>
          <w:numId w:val="2"/>
        </w:numPr>
        <w:spacing w:after="240" w:line="240" w:lineRule="auto"/>
        <w:contextualSpacing/>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Seller provides its goods or services details.</w:t>
      </w:r>
    </w:p>
    <w:p w14:paraId="368F6FFA" w14:textId="77777777" w:rsidR="0074572B" w:rsidRPr="00B115BD" w:rsidRDefault="0074572B" w:rsidP="00F67D68">
      <w:pPr>
        <w:numPr>
          <w:ilvl w:val="1"/>
          <w:numId w:val="2"/>
        </w:numPr>
        <w:spacing w:after="240" w:line="240" w:lineRule="auto"/>
        <w:contextualSpacing/>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The buyer uploads their requests or searches for the services which they need.</w:t>
      </w:r>
    </w:p>
    <w:p w14:paraId="37C79606" w14:textId="77777777" w:rsidR="0074572B" w:rsidRPr="00B115BD" w:rsidRDefault="0074572B" w:rsidP="00F67D68">
      <w:pPr>
        <w:numPr>
          <w:ilvl w:val="1"/>
          <w:numId w:val="2"/>
        </w:numPr>
        <w:spacing w:after="240" w:line="240" w:lineRule="auto"/>
        <w:contextualSpacing/>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lastRenderedPageBreak/>
        <w:t>Both can receive or make orders, and also can track their orders.</w:t>
      </w:r>
    </w:p>
    <w:p w14:paraId="7ED3339A" w14:textId="77777777" w:rsidR="0074572B" w:rsidRPr="00B115BD" w:rsidRDefault="0074572B" w:rsidP="00F67D68">
      <w:pPr>
        <w:numPr>
          <w:ilvl w:val="1"/>
          <w:numId w:val="2"/>
        </w:numPr>
        <w:spacing w:after="240" w:line="240" w:lineRule="auto"/>
        <w:contextualSpacing/>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The buyer can post their request by their requirements.</w:t>
      </w:r>
    </w:p>
    <w:p w14:paraId="076F8978" w14:textId="77777777" w:rsidR="0074572B" w:rsidRPr="00B115BD" w:rsidRDefault="0074572B" w:rsidP="00F67D68">
      <w:pPr>
        <w:numPr>
          <w:ilvl w:val="1"/>
          <w:numId w:val="2"/>
        </w:numPr>
        <w:spacing w:after="240" w:line="240" w:lineRule="auto"/>
        <w:contextualSpacing/>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There is no need for a third-party person for the contract between both parties (seller and buyer).</w:t>
      </w:r>
    </w:p>
    <w:p w14:paraId="5CF97112" w14:textId="77777777" w:rsidR="0074572B" w:rsidRPr="00B115BD" w:rsidRDefault="0074572B" w:rsidP="00F67D68">
      <w:pPr>
        <w:numPr>
          <w:ilvl w:val="1"/>
          <w:numId w:val="2"/>
        </w:numPr>
        <w:spacing w:after="240" w:line="240" w:lineRule="auto"/>
        <w:contextualSpacing/>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It provides the nearest services provider to the requester.</w:t>
      </w:r>
    </w:p>
    <w:p w14:paraId="6873AD62" w14:textId="77777777" w:rsidR="0074572B" w:rsidRPr="00B115BD" w:rsidRDefault="0074572B" w:rsidP="00137711">
      <w:pPr>
        <w:pStyle w:val="Heading2"/>
      </w:pPr>
      <w:bookmarkStart w:id="154" w:name="_Toc534602082"/>
      <w:bookmarkStart w:id="155" w:name="_Toc534602237"/>
      <w:bookmarkStart w:id="156" w:name="_Toc51490202"/>
      <w:bookmarkStart w:id="157" w:name="_Toc58412139"/>
      <w:bookmarkStart w:id="158" w:name="_Toc86589932"/>
      <w:r w:rsidRPr="00B115BD">
        <w:t>Overall System Description</w:t>
      </w:r>
      <w:bookmarkEnd w:id="154"/>
      <w:bookmarkEnd w:id="155"/>
      <w:bookmarkEnd w:id="156"/>
      <w:bookmarkEnd w:id="157"/>
      <w:bookmarkEnd w:id="158"/>
    </w:p>
    <w:p w14:paraId="38CF6D62" w14:textId="77777777" w:rsidR="0074572B" w:rsidRPr="006F7989" w:rsidRDefault="0074572B" w:rsidP="006F7989">
      <w:pPr>
        <w:spacing w:after="240" w:line="240" w:lineRule="auto"/>
        <w:ind w:left="360"/>
        <w:jc w:val="both"/>
        <w:rPr>
          <w:rFonts w:ascii="Times New Roman" w:eastAsia="Times New Roman" w:hAnsi="Times New Roman" w:cs="Times New Roman"/>
          <w:sz w:val="24"/>
          <w:szCs w:val="24"/>
          <w:lang w:val="en-US"/>
        </w:rPr>
      </w:pPr>
      <w:r w:rsidRPr="006F7989">
        <w:rPr>
          <w:rFonts w:ascii="Times New Roman" w:eastAsia="Times New Roman" w:hAnsi="Times New Roman" w:cs="Times New Roman"/>
          <w:sz w:val="24"/>
          <w:szCs w:val="24"/>
          <w:lang w:val="en-US"/>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14:paraId="08A407D8" w14:textId="77777777" w:rsidR="00D501CE" w:rsidRPr="00B115BD" w:rsidRDefault="00D501CE" w:rsidP="00F67D68">
      <w:pPr>
        <w:pStyle w:val="ListParagraph"/>
        <w:keepNext/>
        <w:numPr>
          <w:ilvl w:val="0"/>
          <w:numId w:val="28"/>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159" w:name="_Toc65891206"/>
      <w:bookmarkStart w:id="160" w:name="_Toc65891361"/>
      <w:bookmarkStart w:id="161" w:name="_Toc65891682"/>
      <w:bookmarkStart w:id="162" w:name="_Toc65891875"/>
      <w:bookmarkStart w:id="163" w:name="_Toc65892213"/>
      <w:bookmarkStart w:id="164" w:name="_Toc65892435"/>
      <w:bookmarkStart w:id="165" w:name="_Toc65893087"/>
      <w:bookmarkStart w:id="166" w:name="_Toc65893253"/>
      <w:bookmarkStart w:id="167" w:name="_Toc65893324"/>
      <w:bookmarkStart w:id="168" w:name="_Toc65893586"/>
      <w:bookmarkStart w:id="169" w:name="_Toc65893657"/>
      <w:bookmarkStart w:id="170" w:name="_Toc65893735"/>
      <w:bookmarkStart w:id="171" w:name="_Toc65894469"/>
      <w:bookmarkStart w:id="172" w:name="_Toc65894549"/>
      <w:bookmarkStart w:id="173" w:name="_Toc65895046"/>
      <w:bookmarkStart w:id="174" w:name="_Toc65895131"/>
      <w:bookmarkStart w:id="175" w:name="_Toc65895216"/>
      <w:bookmarkStart w:id="176" w:name="_Toc65895350"/>
      <w:bookmarkStart w:id="177" w:name="_Toc65895434"/>
      <w:bookmarkStart w:id="178" w:name="_Toc65895518"/>
      <w:bookmarkStart w:id="179" w:name="_Toc65895608"/>
      <w:bookmarkStart w:id="180" w:name="_Toc65897293"/>
      <w:bookmarkStart w:id="181" w:name="_Toc65897378"/>
      <w:bookmarkStart w:id="182" w:name="_Toc66018566"/>
      <w:bookmarkStart w:id="183" w:name="_Toc86589933"/>
      <w:bookmarkStart w:id="184" w:name="_Toc534602085"/>
      <w:bookmarkStart w:id="185" w:name="_Toc534602240"/>
      <w:bookmarkStart w:id="186" w:name="_Toc51490203"/>
      <w:bookmarkStart w:id="187" w:name="_Toc58412140"/>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17CDA8A3" w14:textId="77777777" w:rsidR="00D501CE" w:rsidRPr="00B115BD" w:rsidRDefault="00D501CE" w:rsidP="00F67D68">
      <w:pPr>
        <w:pStyle w:val="ListParagraph"/>
        <w:keepNext/>
        <w:numPr>
          <w:ilvl w:val="1"/>
          <w:numId w:val="28"/>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188" w:name="_Toc65891207"/>
      <w:bookmarkStart w:id="189" w:name="_Toc65891362"/>
      <w:bookmarkStart w:id="190" w:name="_Toc65891683"/>
      <w:bookmarkStart w:id="191" w:name="_Toc65891876"/>
      <w:bookmarkStart w:id="192" w:name="_Toc65892214"/>
      <w:bookmarkStart w:id="193" w:name="_Toc65892436"/>
      <w:bookmarkStart w:id="194" w:name="_Toc65893088"/>
      <w:bookmarkStart w:id="195" w:name="_Toc65893254"/>
      <w:bookmarkStart w:id="196" w:name="_Toc65893325"/>
      <w:bookmarkStart w:id="197" w:name="_Toc65893587"/>
      <w:bookmarkStart w:id="198" w:name="_Toc65893658"/>
      <w:bookmarkStart w:id="199" w:name="_Toc65893736"/>
      <w:bookmarkStart w:id="200" w:name="_Toc65894470"/>
      <w:bookmarkStart w:id="201" w:name="_Toc65894550"/>
      <w:bookmarkStart w:id="202" w:name="_Toc65895047"/>
      <w:bookmarkStart w:id="203" w:name="_Toc65895132"/>
      <w:bookmarkStart w:id="204" w:name="_Toc65895217"/>
      <w:bookmarkStart w:id="205" w:name="_Toc65895351"/>
      <w:bookmarkStart w:id="206" w:name="_Toc65895435"/>
      <w:bookmarkStart w:id="207" w:name="_Toc65895519"/>
      <w:bookmarkStart w:id="208" w:name="_Toc65895609"/>
      <w:bookmarkStart w:id="209" w:name="_Toc65897294"/>
      <w:bookmarkStart w:id="210" w:name="_Toc65897379"/>
      <w:bookmarkStart w:id="211" w:name="_Toc66018567"/>
      <w:bookmarkStart w:id="212" w:name="_Toc86589934"/>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47CB2D69" w14:textId="77777777" w:rsidR="00D501CE" w:rsidRPr="00B115BD" w:rsidRDefault="00D501CE" w:rsidP="00F67D68">
      <w:pPr>
        <w:pStyle w:val="ListParagraph"/>
        <w:keepNext/>
        <w:numPr>
          <w:ilvl w:val="1"/>
          <w:numId w:val="28"/>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213" w:name="_Toc65891208"/>
      <w:bookmarkStart w:id="214" w:name="_Toc65891363"/>
      <w:bookmarkStart w:id="215" w:name="_Toc65891684"/>
      <w:bookmarkStart w:id="216" w:name="_Toc65891877"/>
      <w:bookmarkStart w:id="217" w:name="_Toc65892215"/>
      <w:bookmarkStart w:id="218" w:name="_Toc65892437"/>
      <w:bookmarkStart w:id="219" w:name="_Toc65893089"/>
      <w:bookmarkStart w:id="220" w:name="_Toc65893255"/>
      <w:bookmarkStart w:id="221" w:name="_Toc65893326"/>
      <w:bookmarkStart w:id="222" w:name="_Toc65893588"/>
      <w:bookmarkStart w:id="223" w:name="_Toc65893659"/>
      <w:bookmarkStart w:id="224" w:name="_Toc65893737"/>
      <w:bookmarkStart w:id="225" w:name="_Toc65894471"/>
      <w:bookmarkStart w:id="226" w:name="_Toc65894551"/>
      <w:bookmarkStart w:id="227" w:name="_Toc65895048"/>
      <w:bookmarkStart w:id="228" w:name="_Toc65895133"/>
      <w:bookmarkStart w:id="229" w:name="_Toc65895218"/>
      <w:bookmarkStart w:id="230" w:name="_Toc65895352"/>
      <w:bookmarkStart w:id="231" w:name="_Toc65895436"/>
      <w:bookmarkStart w:id="232" w:name="_Toc65895520"/>
      <w:bookmarkStart w:id="233" w:name="_Toc65895610"/>
      <w:bookmarkStart w:id="234" w:name="_Toc65897295"/>
      <w:bookmarkStart w:id="235" w:name="_Toc65897380"/>
      <w:bookmarkStart w:id="236" w:name="_Toc66018568"/>
      <w:bookmarkStart w:id="237" w:name="_Toc86589935"/>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5899F7D3" w14:textId="77777777" w:rsidR="003278B6" w:rsidRPr="00B115BD" w:rsidRDefault="003278B6" w:rsidP="00F67D68">
      <w:pPr>
        <w:pStyle w:val="ListParagraph"/>
        <w:keepNext/>
        <w:numPr>
          <w:ilvl w:val="1"/>
          <w:numId w:val="27"/>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238" w:name="_Toc65891209"/>
      <w:bookmarkStart w:id="239" w:name="_Toc65891364"/>
      <w:bookmarkStart w:id="240" w:name="_Toc65891685"/>
      <w:bookmarkStart w:id="241" w:name="_Toc65891878"/>
      <w:bookmarkStart w:id="242" w:name="_Toc65892216"/>
      <w:bookmarkStart w:id="243" w:name="_Toc65892438"/>
      <w:bookmarkStart w:id="244" w:name="_Toc65893090"/>
      <w:bookmarkStart w:id="245" w:name="_Toc65893256"/>
      <w:bookmarkStart w:id="246" w:name="_Toc65893327"/>
      <w:bookmarkStart w:id="247" w:name="_Toc65893589"/>
      <w:bookmarkStart w:id="248" w:name="_Toc65893660"/>
      <w:bookmarkStart w:id="249" w:name="_Toc65893738"/>
      <w:bookmarkStart w:id="250" w:name="_Toc65894472"/>
      <w:bookmarkStart w:id="251" w:name="_Toc65894552"/>
      <w:bookmarkStart w:id="252" w:name="_Toc65895049"/>
      <w:bookmarkStart w:id="253" w:name="_Toc65895134"/>
      <w:bookmarkStart w:id="254" w:name="_Toc65895219"/>
      <w:bookmarkStart w:id="255" w:name="_Toc65895353"/>
      <w:bookmarkStart w:id="256" w:name="_Toc65895437"/>
      <w:bookmarkStart w:id="257" w:name="_Toc65895521"/>
      <w:bookmarkStart w:id="258" w:name="_Toc65895611"/>
      <w:bookmarkStart w:id="259" w:name="_Toc65897296"/>
      <w:bookmarkStart w:id="260" w:name="_Toc65897381"/>
      <w:bookmarkStart w:id="261" w:name="_Toc66018569"/>
      <w:bookmarkStart w:id="262" w:name="_Toc86589936"/>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25C53BF6" w14:textId="77777777" w:rsidR="00E87C39" w:rsidRPr="00B115BD" w:rsidRDefault="00E87C39" w:rsidP="00F67D68">
      <w:pPr>
        <w:pStyle w:val="ListParagraph"/>
        <w:keepNext/>
        <w:numPr>
          <w:ilvl w:val="1"/>
          <w:numId w:val="31"/>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263" w:name="_Toc65891879"/>
      <w:bookmarkStart w:id="264" w:name="_Toc65892217"/>
      <w:bookmarkStart w:id="265" w:name="_Toc65892439"/>
      <w:bookmarkStart w:id="266" w:name="_Toc65893091"/>
      <w:bookmarkStart w:id="267" w:name="_Toc65893257"/>
      <w:bookmarkStart w:id="268" w:name="_Toc65893328"/>
      <w:bookmarkStart w:id="269" w:name="_Toc65893590"/>
      <w:bookmarkStart w:id="270" w:name="_Toc65893661"/>
      <w:bookmarkStart w:id="271" w:name="_Toc65893739"/>
      <w:bookmarkStart w:id="272" w:name="_Toc65894473"/>
      <w:bookmarkStart w:id="273" w:name="_Toc65894553"/>
      <w:bookmarkStart w:id="274" w:name="_Toc65895050"/>
      <w:bookmarkStart w:id="275" w:name="_Toc65895135"/>
      <w:bookmarkStart w:id="276" w:name="_Toc65895220"/>
      <w:bookmarkStart w:id="277" w:name="_Toc65895354"/>
      <w:bookmarkStart w:id="278" w:name="_Toc65895438"/>
      <w:bookmarkStart w:id="279" w:name="_Toc65895522"/>
      <w:bookmarkStart w:id="280" w:name="_Toc65895612"/>
      <w:bookmarkStart w:id="281" w:name="_Toc65897297"/>
      <w:bookmarkStart w:id="282" w:name="_Toc65897382"/>
      <w:bookmarkStart w:id="283" w:name="_Toc66018570"/>
      <w:bookmarkStart w:id="284" w:name="_Toc86589937"/>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0B2F4091" w14:textId="77777777" w:rsidR="00A6380E" w:rsidRPr="00B115BD" w:rsidRDefault="00A6380E" w:rsidP="00F67D68">
      <w:pPr>
        <w:pStyle w:val="ListParagraph"/>
        <w:keepNext/>
        <w:numPr>
          <w:ilvl w:val="0"/>
          <w:numId w:val="37"/>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285" w:name="_Toc65895051"/>
      <w:bookmarkStart w:id="286" w:name="_Toc65895136"/>
      <w:bookmarkStart w:id="287" w:name="_Toc65895221"/>
      <w:bookmarkStart w:id="288" w:name="_Toc65895355"/>
      <w:bookmarkStart w:id="289" w:name="_Toc65895439"/>
      <w:bookmarkStart w:id="290" w:name="_Toc65895523"/>
      <w:bookmarkStart w:id="291" w:name="_Toc65895613"/>
      <w:bookmarkStart w:id="292" w:name="_Toc65897298"/>
      <w:bookmarkStart w:id="293" w:name="_Toc65897383"/>
      <w:bookmarkStart w:id="294" w:name="_Toc66018571"/>
      <w:bookmarkStart w:id="295" w:name="_Toc86589938"/>
      <w:bookmarkEnd w:id="285"/>
      <w:bookmarkEnd w:id="286"/>
      <w:bookmarkEnd w:id="287"/>
      <w:bookmarkEnd w:id="288"/>
      <w:bookmarkEnd w:id="289"/>
      <w:bookmarkEnd w:id="290"/>
      <w:bookmarkEnd w:id="291"/>
      <w:bookmarkEnd w:id="292"/>
      <w:bookmarkEnd w:id="293"/>
      <w:bookmarkEnd w:id="294"/>
      <w:bookmarkEnd w:id="295"/>
    </w:p>
    <w:p w14:paraId="7E9DB030" w14:textId="77777777" w:rsidR="00A6380E" w:rsidRPr="00B115BD" w:rsidRDefault="00A6380E" w:rsidP="00F67D68">
      <w:pPr>
        <w:pStyle w:val="ListParagraph"/>
        <w:keepNext/>
        <w:numPr>
          <w:ilvl w:val="0"/>
          <w:numId w:val="37"/>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296" w:name="_Toc65895052"/>
      <w:bookmarkStart w:id="297" w:name="_Toc65895137"/>
      <w:bookmarkStart w:id="298" w:name="_Toc65895222"/>
      <w:bookmarkStart w:id="299" w:name="_Toc65895356"/>
      <w:bookmarkStart w:id="300" w:name="_Toc65895440"/>
      <w:bookmarkStart w:id="301" w:name="_Toc65895524"/>
      <w:bookmarkStart w:id="302" w:name="_Toc65895614"/>
      <w:bookmarkStart w:id="303" w:name="_Toc65897299"/>
      <w:bookmarkStart w:id="304" w:name="_Toc65897384"/>
      <w:bookmarkStart w:id="305" w:name="_Toc66018572"/>
      <w:bookmarkStart w:id="306" w:name="_Toc86589939"/>
      <w:bookmarkEnd w:id="296"/>
      <w:bookmarkEnd w:id="297"/>
      <w:bookmarkEnd w:id="298"/>
      <w:bookmarkEnd w:id="299"/>
      <w:bookmarkEnd w:id="300"/>
      <w:bookmarkEnd w:id="301"/>
      <w:bookmarkEnd w:id="302"/>
      <w:bookmarkEnd w:id="303"/>
      <w:bookmarkEnd w:id="304"/>
      <w:bookmarkEnd w:id="305"/>
      <w:bookmarkEnd w:id="306"/>
    </w:p>
    <w:p w14:paraId="1572030D" w14:textId="77777777" w:rsidR="00A6380E" w:rsidRPr="00B115BD" w:rsidRDefault="00A6380E" w:rsidP="00F67D68">
      <w:pPr>
        <w:pStyle w:val="ListParagraph"/>
        <w:keepNext/>
        <w:numPr>
          <w:ilvl w:val="1"/>
          <w:numId w:val="37"/>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307" w:name="_Toc65895053"/>
      <w:bookmarkStart w:id="308" w:name="_Toc65895138"/>
      <w:bookmarkStart w:id="309" w:name="_Toc65895223"/>
      <w:bookmarkStart w:id="310" w:name="_Toc65895357"/>
      <w:bookmarkStart w:id="311" w:name="_Toc65895441"/>
      <w:bookmarkStart w:id="312" w:name="_Toc65895525"/>
      <w:bookmarkStart w:id="313" w:name="_Toc65895615"/>
      <w:bookmarkStart w:id="314" w:name="_Toc65897300"/>
      <w:bookmarkStart w:id="315" w:name="_Toc65897385"/>
      <w:bookmarkStart w:id="316" w:name="_Toc66018573"/>
      <w:bookmarkStart w:id="317" w:name="_Toc86589940"/>
      <w:bookmarkEnd w:id="307"/>
      <w:bookmarkEnd w:id="308"/>
      <w:bookmarkEnd w:id="309"/>
      <w:bookmarkEnd w:id="310"/>
      <w:bookmarkEnd w:id="311"/>
      <w:bookmarkEnd w:id="312"/>
      <w:bookmarkEnd w:id="313"/>
      <w:bookmarkEnd w:id="314"/>
      <w:bookmarkEnd w:id="315"/>
      <w:bookmarkEnd w:id="316"/>
      <w:bookmarkEnd w:id="317"/>
    </w:p>
    <w:p w14:paraId="5B225D93" w14:textId="77777777" w:rsidR="00A6380E" w:rsidRPr="00B115BD" w:rsidRDefault="00A6380E" w:rsidP="00F67D68">
      <w:pPr>
        <w:pStyle w:val="ListParagraph"/>
        <w:keepNext/>
        <w:numPr>
          <w:ilvl w:val="1"/>
          <w:numId w:val="37"/>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318" w:name="_Toc65895054"/>
      <w:bookmarkStart w:id="319" w:name="_Toc65895139"/>
      <w:bookmarkStart w:id="320" w:name="_Toc65895224"/>
      <w:bookmarkStart w:id="321" w:name="_Toc65895358"/>
      <w:bookmarkStart w:id="322" w:name="_Toc65895442"/>
      <w:bookmarkStart w:id="323" w:name="_Toc65895526"/>
      <w:bookmarkStart w:id="324" w:name="_Toc65895616"/>
      <w:bookmarkStart w:id="325" w:name="_Toc65897301"/>
      <w:bookmarkStart w:id="326" w:name="_Toc65897386"/>
      <w:bookmarkStart w:id="327" w:name="_Toc66018574"/>
      <w:bookmarkStart w:id="328" w:name="_Toc86589941"/>
      <w:bookmarkEnd w:id="318"/>
      <w:bookmarkEnd w:id="319"/>
      <w:bookmarkEnd w:id="320"/>
      <w:bookmarkEnd w:id="321"/>
      <w:bookmarkEnd w:id="322"/>
      <w:bookmarkEnd w:id="323"/>
      <w:bookmarkEnd w:id="324"/>
      <w:bookmarkEnd w:id="325"/>
      <w:bookmarkEnd w:id="326"/>
      <w:bookmarkEnd w:id="327"/>
      <w:bookmarkEnd w:id="328"/>
    </w:p>
    <w:p w14:paraId="1A9A0BD6" w14:textId="51EBB8EE" w:rsidR="0074572B" w:rsidRPr="00B115BD" w:rsidRDefault="0074572B" w:rsidP="00F67D68">
      <w:pPr>
        <w:pStyle w:val="Heading3"/>
        <w:numPr>
          <w:ilvl w:val="0"/>
          <w:numId w:val="47"/>
        </w:numPr>
      </w:pPr>
      <w:bookmarkStart w:id="329" w:name="_Toc86589942"/>
      <w:r w:rsidRPr="00B115BD">
        <w:t>User characteristics</w:t>
      </w:r>
      <w:bookmarkEnd w:id="184"/>
      <w:bookmarkEnd w:id="185"/>
      <w:bookmarkEnd w:id="186"/>
      <w:bookmarkEnd w:id="187"/>
      <w:bookmarkEnd w:id="329"/>
    </w:p>
    <w:p w14:paraId="22C4BE73" w14:textId="77777777" w:rsidR="0074572B" w:rsidRPr="00B115BD" w:rsidRDefault="0074572B" w:rsidP="00F67D68">
      <w:pPr>
        <w:numPr>
          <w:ilvl w:val="0"/>
          <w:numId w:val="4"/>
        </w:numPr>
        <w:spacing w:after="0" w:line="240" w:lineRule="auto"/>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b/>
          <w:bCs/>
          <w:color w:val="0E101A"/>
          <w:sz w:val="24"/>
          <w:szCs w:val="24"/>
          <w:lang w:val="en-US"/>
        </w:rPr>
        <w:t>Administrator</w:t>
      </w:r>
    </w:p>
    <w:p w14:paraId="70CB13F9" w14:textId="77777777" w:rsidR="0074572B" w:rsidRPr="00B115BD" w:rsidRDefault="0074572B" w:rsidP="00137711">
      <w:pPr>
        <w:spacing w:after="0" w:line="240" w:lineRule="auto"/>
        <w:ind w:left="108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The system administrator is given specific permission for managing and controlling the system.</w:t>
      </w:r>
    </w:p>
    <w:p w14:paraId="39CA1B43" w14:textId="77777777" w:rsidR="0074572B" w:rsidRPr="00B115BD" w:rsidRDefault="0074572B" w:rsidP="00F67D68">
      <w:pPr>
        <w:numPr>
          <w:ilvl w:val="0"/>
          <w:numId w:val="5"/>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b/>
          <w:bCs/>
          <w:color w:val="0E101A"/>
          <w:sz w:val="24"/>
          <w:szCs w:val="24"/>
          <w:lang w:val="en-US"/>
        </w:rPr>
        <w:t>Textile Owner </w:t>
      </w:r>
    </w:p>
    <w:p w14:paraId="1984B115" w14:textId="77777777" w:rsidR="0074572B" w:rsidRPr="00B115BD" w:rsidRDefault="0074572B" w:rsidP="00137711">
      <w:pPr>
        <w:spacing w:after="0" w:line="240" w:lineRule="auto"/>
        <w:ind w:left="108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Someone who has a Textile industry and wants his industry to be a part of the Application or online system.</w:t>
      </w:r>
    </w:p>
    <w:p w14:paraId="128A4102" w14:textId="77777777" w:rsidR="0074572B" w:rsidRPr="00B115BD" w:rsidRDefault="0074572B" w:rsidP="00F67D68">
      <w:pPr>
        <w:numPr>
          <w:ilvl w:val="0"/>
          <w:numId w:val="6"/>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b/>
          <w:bCs/>
          <w:color w:val="0E101A"/>
          <w:sz w:val="24"/>
          <w:szCs w:val="24"/>
          <w:lang w:val="en-US"/>
        </w:rPr>
        <w:t>User</w:t>
      </w:r>
    </w:p>
    <w:p w14:paraId="5CEC9D0D" w14:textId="77777777" w:rsidR="0074572B" w:rsidRPr="00B115BD" w:rsidRDefault="0074572B" w:rsidP="00137711">
      <w:pPr>
        <w:spacing w:after="240" w:line="240" w:lineRule="auto"/>
        <w:ind w:left="108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Someone who interacts with the mobile phone application. User could be the owner of the industry or a common person.</w:t>
      </w:r>
    </w:p>
    <w:p w14:paraId="7C51E5D1" w14:textId="77777777" w:rsidR="0074572B" w:rsidRPr="00B115BD" w:rsidRDefault="0074572B" w:rsidP="007E2DE9">
      <w:pPr>
        <w:pStyle w:val="Heading3"/>
      </w:pPr>
      <w:bookmarkStart w:id="330" w:name="_Toc534602086"/>
      <w:bookmarkStart w:id="331" w:name="_Toc534602241"/>
      <w:bookmarkStart w:id="332" w:name="_Toc51490204"/>
      <w:bookmarkStart w:id="333" w:name="_Toc58412141"/>
      <w:bookmarkStart w:id="334" w:name="_Toc86589943"/>
      <w:r w:rsidRPr="00B115BD">
        <w:t>Operating environment</w:t>
      </w:r>
      <w:bookmarkEnd w:id="330"/>
      <w:bookmarkEnd w:id="331"/>
      <w:bookmarkEnd w:id="332"/>
      <w:bookmarkEnd w:id="333"/>
      <w:bookmarkEnd w:id="334"/>
    </w:p>
    <w:p w14:paraId="6CEA8AEB" w14:textId="77777777" w:rsidR="0074572B" w:rsidRPr="00B115BD" w:rsidRDefault="0074572B" w:rsidP="00F67D68">
      <w:pPr>
        <w:numPr>
          <w:ilvl w:val="0"/>
          <w:numId w:val="7"/>
        </w:numPr>
        <w:tabs>
          <w:tab w:val="clear" w:pos="720"/>
          <w:tab w:val="num" w:pos="1080"/>
        </w:tabs>
        <w:spacing w:after="0" w:line="240" w:lineRule="auto"/>
        <w:ind w:left="1440"/>
        <w:jc w:val="both"/>
        <w:rPr>
          <w:rFonts w:ascii="Times New Roman" w:eastAsia="Times New Roman" w:hAnsi="Times New Roman" w:cs="Times New Roman"/>
          <w:b/>
          <w:bCs/>
          <w:color w:val="0E101A"/>
          <w:sz w:val="24"/>
          <w:szCs w:val="24"/>
          <w:lang w:val="en-US"/>
        </w:rPr>
      </w:pPr>
      <w:r w:rsidRPr="00B115BD">
        <w:rPr>
          <w:rFonts w:ascii="Times New Roman" w:eastAsia="Times New Roman" w:hAnsi="Times New Roman" w:cs="Times New Roman"/>
          <w:b/>
          <w:bCs/>
          <w:color w:val="0E101A"/>
          <w:sz w:val="24"/>
          <w:szCs w:val="24"/>
          <w:lang w:val="en-US"/>
        </w:rPr>
        <w:t>Android</w:t>
      </w:r>
    </w:p>
    <w:p w14:paraId="7CE04D48" w14:textId="77777777" w:rsidR="0074572B" w:rsidRPr="00B115BD" w:rsidRDefault="0074572B" w:rsidP="00137711">
      <w:pPr>
        <w:spacing w:after="0" w:line="240" w:lineRule="auto"/>
        <w:ind w:left="108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This application is compatible with all android versions. Minimum Android version this application is 4.0.</w:t>
      </w:r>
    </w:p>
    <w:p w14:paraId="4401C35C" w14:textId="77777777" w:rsidR="0074572B" w:rsidRPr="00B115BD" w:rsidRDefault="0074572B" w:rsidP="00F67D68">
      <w:pPr>
        <w:numPr>
          <w:ilvl w:val="0"/>
          <w:numId w:val="8"/>
        </w:numPr>
        <w:tabs>
          <w:tab w:val="clear" w:pos="720"/>
          <w:tab w:val="num" w:pos="1080"/>
        </w:tabs>
        <w:spacing w:after="0" w:line="240" w:lineRule="auto"/>
        <w:ind w:left="1440"/>
        <w:jc w:val="both"/>
        <w:rPr>
          <w:rFonts w:ascii="Times New Roman" w:eastAsia="Times New Roman" w:hAnsi="Times New Roman" w:cs="Times New Roman"/>
          <w:b/>
          <w:bCs/>
          <w:color w:val="0E101A"/>
          <w:sz w:val="24"/>
          <w:szCs w:val="24"/>
          <w:lang w:val="en-US"/>
        </w:rPr>
      </w:pPr>
      <w:r w:rsidRPr="00B115BD">
        <w:rPr>
          <w:rFonts w:ascii="Times New Roman" w:eastAsia="Times New Roman" w:hAnsi="Times New Roman" w:cs="Times New Roman"/>
          <w:b/>
          <w:bCs/>
          <w:color w:val="0E101A"/>
          <w:sz w:val="24"/>
          <w:szCs w:val="24"/>
          <w:lang w:val="en-US"/>
        </w:rPr>
        <w:t>iOS</w:t>
      </w:r>
    </w:p>
    <w:p w14:paraId="12B0722C" w14:textId="77777777" w:rsidR="0074572B" w:rsidRPr="00B115BD" w:rsidRDefault="0074572B" w:rsidP="00137711">
      <w:pPr>
        <w:spacing w:after="0" w:line="240" w:lineRule="auto"/>
        <w:ind w:left="108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This application is also can run on all latest iOS versions. Minimum version is 10.0 required (if do so).</w:t>
      </w:r>
    </w:p>
    <w:p w14:paraId="1618BBFB" w14:textId="77777777" w:rsidR="0074572B" w:rsidRPr="00B115BD" w:rsidRDefault="0074572B" w:rsidP="00F67D68">
      <w:pPr>
        <w:numPr>
          <w:ilvl w:val="0"/>
          <w:numId w:val="9"/>
        </w:numPr>
        <w:tabs>
          <w:tab w:val="clear" w:pos="720"/>
          <w:tab w:val="num" w:pos="1080"/>
        </w:tabs>
        <w:spacing w:after="0" w:line="240" w:lineRule="auto"/>
        <w:ind w:left="1440"/>
        <w:jc w:val="both"/>
        <w:rPr>
          <w:rFonts w:ascii="Times New Roman" w:eastAsia="Times New Roman" w:hAnsi="Times New Roman" w:cs="Times New Roman"/>
          <w:b/>
          <w:bCs/>
          <w:color w:val="0E101A"/>
          <w:sz w:val="24"/>
          <w:szCs w:val="24"/>
          <w:lang w:val="en-US"/>
        </w:rPr>
      </w:pPr>
      <w:r w:rsidRPr="00B115BD">
        <w:rPr>
          <w:rFonts w:ascii="Times New Roman" w:eastAsia="Times New Roman" w:hAnsi="Times New Roman" w:cs="Times New Roman"/>
          <w:b/>
          <w:bCs/>
          <w:color w:val="0E101A"/>
          <w:sz w:val="24"/>
          <w:szCs w:val="24"/>
          <w:lang w:val="en-US"/>
        </w:rPr>
        <w:t>Windows</w:t>
      </w:r>
    </w:p>
    <w:p w14:paraId="4DF0564A" w14:textId="77777777" w:rsidR="0074572B" w:rsidRPr="00B115BD" w:rsidRDefault="0074572B" w:rsidP="00137711">
      <w:pPr>
        <w:spacing w:after="0" w:line="240" w:lineRule="auto"/>
        <w:ind w:left="108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The application also runs on all windows versions. It supports Windows XP, 7, 8, 8.1, and Windows 10.</w:t>
      </w:r>
    </w:p>
    <w:p w14:paraId="182B2103" w14:textId="77777777" w:rsidR="0074572B" w:rsidRPr="00B115BD" w:rsidRDefault="0074572B" w:rsidP="00F67D68">
      <w:pPr>
        <w:numPr>
          <w:ilvl w:val="0"/>
          <w:numId w:val="10"/>
        </w:numPr>
        <w:tabs>
          <w:tab w:val="clear" w:pos="720"/>
          <w:tab w:val="num" w:pos="1080"/>
        </w:tabs>
        <w:spacing w:after="0" w:line="240" w:lineRule="auto"/>
        <w:ind w:left="1440"/>
        <w:jc w:val="both"/>
        <w:rPr>
          <w:rFonts w:ascii="Times New Roman" w:eastAsia="Times New Roman" w:hAnsi="Times New Roman" w:cs="Times New Roman"/>
          <w:b/>
          <w:bCs/>
          <w:color w:val="0E101A"/>
          <w:sz w:val="24"/>
          <w:szCs w:val="24"/>
          <w:lang w:val="en-US"/>
        </w:rPr>
      </w:pPr>
      <w:r w:rsidRPr="00B115BD">
        <w:rPr>
          <w:rFonts w:ascii="Times New Roman" w:eastAsia="Times New Roman" w:hAnsi="Times New Roman" w:cs="Times New Roman"/>
          <w:b/>
          <w:bCs/>
          <w:color w:val="0E101A"/>
          <w:sz w:val="24"/>
          <w:szCs w:val="24"/>
          <w:lang w:val="en-US"/>
        </w:rPr>
        <w:t>Browsers</w:t>
      </w:r>
    </w:p>
    <w:p w14:paraId="499E388C" w14:textId="77777777" w:rsidR="0074572B" w:rsidRPr="00B115BD" w:rsidRDefault="0074572B" w:rsidP="00137711">
      <w:pPr>
        <w:spacing w:after="240" w:line="240" w:lineRule="auto"/>
        <w:ind w:left="108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It supports all browsers and search engines with all versions. Like, Google Chrome, Worldwide Web, Internet Explorer, Firefox, Apple Safari, Mozilla Firefox, Line Mode Browser, Opera, and Netscape Navigator.</w:t>
      </w:r>
    </w:p>
    <w:p w14:paraId="55EC1F23" w14:textId="77777777" w:rsidR="0074572B" w:rsidRPr="00B115BD" w:rsidRDefault="0074572B" w:rsidP="007E2DE9">
      <w:pPr>
        <w:pStyle w:val="Heading3"/>
      </w:pPr>
      <w:bookmarkStart w:id="335" w:name="_Toc534602087"/>
      <w:bookmarkStart w:id="336" w:name="_Toc534602242"/>
      <w:bookmarkStart w:id="337" w:name="_Toc51490205"/>
      <w:bookmarkStart w:id="338" w:name="_Toc58412142"/>
      <w:bookmarkStart w:id="339" w:name="_Toc86589944"/>
      <w:r w:rsidRPr="00B115BD">
        <w:t>System constraints</w:t>
      </w:r>
      <w:bookmarkEnd w:id="335"/>
      <w:bookmarkEnd w:id="336"/>
      <w:bookmarkEnd w:id="337"/>
      <w:bookmarkEnd w:id="338"/>
      <w:bookmarkEnd w:id="339"/>
    </w:p>
    <w:p w14:paraId="5E73581B" w14:textId="77777777" w:rsidR="0074572B" w:rsidRPr="00B115BD" w:rsidRDefault="0074572B" w:rsidP="00F67D68">
      <w:pPr>
        <w:numPr>
          <w:ilvl w:val="0"/>
          <w:numId w:val="10"/>
        </w:numPr>
        <w:tabs>
          <w:tab w:val="clear" w:pos="720"/>
          <w:tab w:val="num" w:pos="1080"/>
        </w:tabs>
        <w:spacing w:after="0" w:line="240" w:lineRule="auto"/>
        <w:ind w:left="1440"/>
        <w:rPr>
          <w:rFonts w:ascii="Times New Roman" w:eastAsia="Times New Roman" w:hAnsi="Times New Roman" w:cs="Times New Roman"/>
          <w:b/>
          <w:bCs/>
          <w:color w:val="0E101A"/>
          <w:sz w:val="24"/>
          <w:szCs w:val="24"/>
          <w:lang w:val="en-US"/>
        </w:rPr>
      </w:pPr>
      <w:r w:rsidRPr="00B115BD">
        <w:rPr>
          <w:rFonts w:ascii="Times New Roman" w:eastAsia="Times New Roman" w:hAnsi="Times New Roman" w:cs="Times New Roman"/>
          <w:b/>
          <w:bCs/>
          <w:color w:val="0E101A"/>
          <w:sz w:val="24"/>
          <w:szCs w:val="24"/>
          <w:lang w:val="en-US"/>
        </w:rPr>
        <w:t>GPS</w:t>
      </w:r>
    </w:p>
    <w:p w14:paraId="0A07EE36" w14:textId="77777777" w:rsidR="0074572B" w:rsidRPr="00B115BD" w:rsidRDefault="0074572B" w:rsidP="00137711">
      <w:pPr>
        <w:spacing w:after="0" w:line="240" w:lineRule="auto"/>
        <w:ind w:left="108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Both Web-portal and the mobile application, the system interacts with the GPS navigation system on the mobile phone. Since there are multiple systems and multiple GPS manufacturers, the interface will most likely not be the same for every one of them.</w:t>
      </w:r>
    </w:p>
    <w:p w14:paraId="6D4A3E65" w14:textId="77777777" w:rsidR="0074572B" w:rsidRPr="00B115BD" w:rsidRDefault="0074572B" w:rsidP="00F67D68">
      <w:pPr>
        <w:numPr>
          <w:ilvl w:val="0"/>
          <w:numId w:val="10"/>
        </w:numPr>
        <w:tabs>
          <w:tab w:val="clear" w:pos="720"/>
          <w:tab w:val="num" w:pos="1080"/>
        </w:tabs>
        <w:spacing w:after="0" w:line="240" w:lineRule="auto"/>
        <w:ind w:left="1440"/>
        <w:rPr>
          <w:rFonts w:ascii="Times New Roman" w:eastAsia="Times New Roman" w:hAnsi="Times New Roman" w:cs="Times New Roman"/>
          <w:b/>
          <w:bCs/>
          <w:iCs/>
          <w:sz w:val="24"/>
          <w:szCs w:val="24"/>
          <w:lang w:val="en-US"/>
        </w:rPr>
      </w:pPr>
      <w:r w:rsidRPr="00B115BD">
        <w:rPr>
          <w:rFonts w:ascii="Times New Roman" w:eastAsia="Times New Roman" w:hAnsi="Times New Roman" w:cs="Times New Roman"/>
          <w:b/>
          <w:bCs/>
          <w:color w:val="0E101A"/>
          <w:sz w:val="24"/>
          <w:szCs w:val="24"/>
          <w:lang w:val="en-US"/>
        </w:rPr>
        <w:t>Internet</w:t>
      </w:r>
      <w:r w:rsidRPr="00B115BD">
        <w:rPr>
          <w:rFonts w:ascii="Times New Roman" w:eastAsia="Times New Roman" w:hAnsi="Times New Roman" w:cs="Times New Roman"/>
          <w:b/>
          <w:bCs/>
          <w:iCs/>
          <w:sz w:val="24"/>
          <w:szCs w:val="24"/>
          <w:lang w:val="en-US"/>
        </w:rPr>
        <w:t xml:space="preserve"> </w:t>
      </w:r>
    </w:p>
    <w:p w14:paraId="54488C0C" w14:textId="77777777" w:rsidR="0074572B" w:rsidRPr="00B115BD" w:rsidRDefault="0074572B" w:rsidP="00137711">
      <w:pPr>
        <w:spacing w:after="240" w:line="240" w:lineRule="auto"/>
        <w:ind w:left="108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Internet connection is also a constraint for the application. Since the application fetches data from the database over the Internet, there must be an active Internet connection for the application for its proper functionality.</w:t>
      </w:r>
    </w:p>
    <w:p w14:paraId="7E317CCD" w14:textId="77777777" w:rsidR="0074572B" w:rsidRPr="00B115BD" w:rsidRDefault="0074572B" w:rsidP="00F67D68">
      <w:pPr>
        <w:numPr>
          <w:ilvl w:val="0"/>
          <w:numId w:val="10"/>
        </w:numPr>
        <w:tabs>
          <w:tab w:val="clear" w:pos="720"/>
          <w:tab w:val="num" w:pos="1080"/>
        </w:tabs>
        <w:spacing w:after="0" w:line="240" w:lineRule="auto"/>
        <w:ind w:left="1440"/>
        <w:rPr>
          <w:rFonts w:ascii="Times New Roman" w:eastAsia="Times New Roman" w:hAnsi="Times New Roman" w:cs="Times New Roman"/>
          <w:b/>
          <w:bCs/>
          <w:color w:val="0E101A"/>
          <w:sz w:val="24"/>
          <w:szCs w:val="24"/>
          <w:lang w:val="en-US"/>
        </w:rPr>
      </w:pPr>
      <w:r w:rsidRPr="00B115BD">
        <w:rPr>
          <w:rFonts w:ascii="Times New Roman" w:eastAsia="Times New Roman" w:hAnsi="Times New Roman" w:cs="Times New Roman"/>
          <w:b/>
          <w:bCs/>
          <w:color w:val="0E101A"/>
          <w:sz w:val="24"/>
          <w:szCs w:val="24"/>
          <w:lang w:val="en-US"/>
        </w:rPr>
        <w:lastRenderedPageBreak/>
        <w:t>User Data</w:t>
      </w:r>
    </w:p>
    <w:p w14:paraId="4B8DB983" w14:textId="77777777" w:rsidR="0074572B" w:rsidRPr="00B115BD" w:rsidRDefault="0074572B" w:rsidP="00137711">
      <w:pPr>
        <w:spacing w:after="240" w:line="240" w:lineRule="auto"/>
        <w:ind w:left="108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The Web Portal and the Mobile Application constrained by the capacity of the database. Since the database is shared between both Applications may be forced to queue incoming requests, orders and therefore increase the time it takes to fetch data.</w:t>
      </w:r>
    </w:p>
    <w:p w14:paraId="1712A5F1" w14:textId="77777777" w:rsidR="0074572B" w:rsidRPr="00B115BD" w:rsidRDefault="0074572B" w:rsidP="00137711">
      <w:pPr>
        <w:spacing w:after="0" w:line="240" w:lineRule="auto"/>
        <w:ind w:left="390"/>
        <w:jc w:val="both"/>
        <w:rPr>
          <w:rFonts w:ascii="Times New Roman" w:eastAsia="Times New Roman" w:hAnsi="Times New Roman" w:cs="Times New Roman"/>
          <w:iCs/>
          <w:sz w:val="24"/>
          <w:szCs w:val="24"/>
          <w:lang w:val="en-US"/>
        </w:rPr>
      </w:pPr>
      <w:r w:rsidRPr="00B115BD">
        <w:rPr>
          <w:rFonts w:ascii="Times New Roman" w:eastAsia="Times New Roman" w:hAnsi="Times New Roman" w:cs="Times New Roman"/>
          <w:iCs/>
          <w:sz w:val="24"/>
          <w:szCs w:val="24"/>
          <w:lang w:val="en-US"/>
        </w:rPr>
        <w:t>This Application for all type of users.</w:t>
      </w:r>
    </w:p>
    <w:p w14:paraId="4174CFBD" w14:textId="77777777" w:rsidR="0074572B" w:rsidRPr="00B115BD" w:rsidRDefault="0074572B" w:rsidP="00F67D68">
      <w:pPr>
        <w:pStyle w:val="Heading2"/>
        <w:numPr>
          <w:ilvl w:val="1"/>
          <w:numId w:val="36"/>
        </w:numPr>
      </w:pPr>
      <w:bookmarkStart w:id="340" w:name="_Toc51490206"/>
      <w:bookmarkStart w:id="341" w:name="_Toc58412143"/>
      <w:bookmarkStart w:id="342" w:name="_Toc86589945"/>
      <w:bookmarkStart w:id="343" w:name="_Toc534602093"/>
      <w:bookmarkStart w:id="344" w:name="_Toc534602248"/>
      <w:r w:rsidRPr="00B115BD">
        <w:t>External Interface Requirements</w:t>
      </w:r>
      <w:bookmarkEnd w:id="340"/>
      <w:bookmarkEnd w:id="341"/>
      <w:bookmarkEnd w:id="342"/>
    </w:p>
    <w:p w14:paraId="3952608D" w14:textId="77777777" w:rsidR="0019126D" w:rsidRPr="00B115BD" w:rsidRDefault="0019126D" w:rsidP="00F67D68">
      <w:pPr>
        <w:pStyle w:val="ListParagraph"/>
        <w:keepNext/>
        <w:numPr>
          <w:ilvl w:val="1"/>
          <w:numId w:val="28"/>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345" w:name="_Toc65891214"/>
      <w:bookmarkStart w:id="346" w:name="_Toc65891369"/>
      <w:bookmarkStart w:id="347" w:name="_Toc65891690"/>
      <w:bookmarkStart w:id="348" w:name="_Toc65891884"/>
      <w:bookmarkStart w:id="349" w:name="_Toc65892222"/>
      <w:bookmarkStart w:id="350" w:name="_Toc65892444"/>
      <w:bookmarkStart w:id="351" w:name="_Toc65893096"/>
      <w:bookmarkStart w:id="352" w:name="_Toc65893262"/>
      <w:bookmarkStart w:id="353" w:name="_Toc65893333"/>
      <w:bookmarkStart w:id="354" w:name="_Toc65893595"/>
      <w:bookmarkStart w:id="355" w:name="_Toc65893666"/>
      <w:bookmarkStart w:id="356" w:name="_Toc65893744"/>
      <w:bookmarkStart w:id="357" w:name="_Toc65894478"/>
      <w:bookmarkStart w:id="358" w:name="_Toc65894558"/>
      <w:bookmarkStart w:id="359" w:name="_Toc65895059"/>
      <w:bookmarkStart w:id="360" w:name="_Toc65895144"/>
      <w:bookmarkStart w:id="361" w:name="_Toc65895229"/>
      <w:bookmarkStart w:id="362" w:name="_Toc65895363"/>
      <w:bookmarkStart w:id="363" w:name="_Toc65895447"/>
      <w:bookmarkStart w:id="364" w:name="_Toc65895531"/>
      <w:bookmarkStart w:id="365" w:name="_Toc65895621"/>
      <w:bookmarkStart w:id="366" w:name="_Toc65897306"/>
      <w:bookmarkStart w:id="367" w:name="_Toc65897391"/>
      <w:bookmarkStart w:id="368" w:name="_Toc66018579"/>
      <w:bookmarkStart w:id="369" w:name="_Toc86589946"/>
      <w:bookmarkStart w:id="370" w:name="_Toc51490207"/>
      <w:bookmarkStart w:id="371" w:name="_Toc584121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14:paraId="284EC15D" w14:textId="77777777" w:rsidR="00AF2AD2" w:rsidRPr="00B115BD" w:rsidRDefault="00AF2AD2" w:rsidP="00F67D68">
      <w:pPr>
        <w:pStyle w:val="ListParagraph"/>
        <w:keepNext/>
        <w:numPr>
          <w:ilvl w:val="1"/>
          <w:numId w:val="33"/>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372" w:name="_Toc65891215"/>
      <w:bookmarkStart w:id="373" w:name="_Toc65891370"/>
      <w:bookmarkStart w:id="374" w:name="_Toc65891691"/>
      <w:bookmarkStart w:id="375" w:name="_Toc65891885"/>
      <w:bookmarkStart w:id="376" w:name="_Toc65892223"/>
      <w:bookmarkStart w:id="377" w:name="_Toc65892445"/>
      <w:bookmarkStart w:id="378" w:name="_Toc65893334"/>
      <w:bookmarkStart w:id="379" w:name="_Toc65893596"/>
      <w:bookmarkStart w:id="380" w:name="_Toc65893667"/>
      <w:bookmarkStart w:id="381" w:name="_Toc65893745"/>
      <w:bookmarkStart w:id="382" w:name="_Toc65894479"/>
      <w:bookmarkStart w:id="383" w:name="_Toc65894559"/>
      <w:bookmarkStart w:id="384" w:name="_Toc65895060"/>
      <w:bookmarkStart w:id="385" w:name="_Toc65895145"/>
      <w:bookmarkStart w:id="386" w:name="_Toc65895230"/>
      <w:bookmarkStart w:id="387" w:name="_Toc65895364"/>
      <w:bookmarkStart w:id="388" w:name="_Toc65895448"/>
      <w:bookmarkStart w:id="389" w:name="_Toc65895532"/>
      <w:bookmarkStart w:id="390" w:name="_Toc65895622"/>
      <w:bookmarkStart w:id="391" w:name="_Toc65897307"/>
      <w:bookmarkStart w:id="392" w:name="_Toc65897392"/>
      <w:bookmarkStart w:id="393" w:name="_Toc66018580"/>
      <w:bookmarkStart w:id="394" w:name="_Toc86589947"/>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14:paraId="705CD2D7" w14:textId="77777777" w:rsidR="00AF2AD2" w:rsidRPr="00B115BD" w:rsidRDefault="00AF2AD2" w:rsidP="00F67D68">
      <w:pPr>
        <w:pStyle w:val="ListParagraph"/>
        <w:keepNext/>
        <w:numPr>
          <w:ilvl w:val="1"/>
          <w:numId w:val="33"/>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395" w:name="_Toc65893597"/>
      <w:bookmarkStart w:id="396" w:name="_Toc65893668"/>
      <w:bookmarkStart w:id="397" w:name="_Toc65893746"/>
      <w:bookmarkStart w:id="398" w:name="_Toc65894480"/>
      <w:bookmarkStart w:id="399" w:name="_Toc65894560"/>
      <w:bookmarkStart w:id="400" w:name="_Toc65895061"/>
      <w:bookmarkStart w:id="401" w:name="_Toc65895146"/>
      <w:bookmarkStart w:id="402" w:name="_Toc65895231"/>
      <w:bookmarkStart w:id="403" w:name="_Toc65895365"/>
      <w:bookmarkStart w:id="404" w:name="_Toc65895449"/>
      <w:bookmarkStart w:id="405" w:name="_Toc65895533"/>
      <w:bookmarkStart w:id="406" w:name="_Toc65895623"/>
      <w:bookmarkStart w:id="407" w:name="_Toc65897308"/>
      <w:bookmarkStart w:id="408" w:name="_Toc65897393"/>
      <w:bookmarkStart w:id="409" w:name="_Toc66018581"/>
      <w:bookmarkStart w:id="410" w:name="_Toc86589948"/>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p w14:paraId="53011E73" w14:textId="77777777" w:rsidR="00A6380E" w:rsidRPr="00B115BD" w:rsidRDefault="00A6380E" w:rsidP="00F67D68">
      <w:pPr>
        <w:pStyle w:val="ListParagraph"/>
        <w:keepNext/>
        <w:numPr>
          <w:ilvl w:val="1"/>
          <w:numId w:val="38"/>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411" w:name="_Toc65895062"/>
      <w:bookmarkStart w:id="412" w:name="_Toc65895147"/>
      <w:bookmarkStart w:id="413" w:name="_Toc65895232"/>
      <w:bookmarkStart w:id="414" w:name="_Toc65895366"/>
      <w:bookmarkStart w:id="415" w:name="_Toc65895450"/>
      <w:bookmarkStart w:id="416" w:name="_Toc65895534"/>
      <w:bookmarkStart w:id="417" w:name="_Toc65895624"/>
      <w:bookmarkStart w:id="418" w:name="_Toc65897309"/>
      <w:bookmarkStart w:id="419" w:name="_Toc65897394"/>
      <w:bookmarkStart w:id="420" w:name="_Toc66018582"/>
      <w:bookmarkStart w:id="421" w:name="_Toc86589949"/>
      <w:bookmarkEnd w:id="411"/>
      <w:bookmarkEnd w:id="412"/>
      <w:bookmarkEnd w:id="413"/>
      <w:bookmarkEnd w:id="414"/>
      <w:bookmarkEnd w:id="415"/>
      <w:bookmarkEnd w:id="416"/>
      <w:bookmarkEnd w:id="417"/>
      <w:bookmarkEnd w:id="418"/>
      <w:bookmarkEnd w:id="419"/>
      <w:bookmarkEnd w:id="420"/>
      <w:bookmarkEnd w:id="421"/>
    </w:p>
    <w:p w14:paraId="34117BF1" w14:textId="2FEA851B" w:rsidR="0074572B" w:rsidRPr="00B115BD" w:rsidRDefault="0074572B" w:rsidP="00F67D68">
      <w:pPr>
        <w:pStyle w:val="Heading3"/>
        <w:numPr>
          <w:ilvl w:val="0"/>
          <w:numId w:val="40"/>
        </w:numPr>
      </w:pPr>
      <w:bookmarkStart w:id="422" w:name="_Toc86589950"/>
      <w:r w:rsidRPr="00B115BD">
        <w:t>Hardware Interfaces</w:t>
      </w:r>
      <w:bookmarkEnd w:id="370"/>
      <w:bookmarkEnd w:id="371"/>
      <w:bookmarkEnd w:id="422"/>
    </w:p>
    <w:p w14:paraId="1DCC8D84" w14:textId="77777777" w:rsidR="0074572B" w:rsidRPr="00B115BD" w:rsidRDefault="0074572B" w:rsidP="006F7989">
      <w:pPr>
        <w:spacing w:after="24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That is an Android based and Web-based application which runs on any kind of devices which supports web browsers and search engines. So, there is no need of any special kind of hardware and software.</w:t>
      </w:r>
    </w:p>
    <w:p w14:paraId="4B5DC6F0" w14:textId="77777777" w:rsidR="0074572B" w:rsidRPr="00B115BD" w:rsidRDefault="0074572B" w:rsidP="007E2DE9">
      <w:pPr>
        <w:pStyle w:val="Heading3"/>
      </w:pPr>
      <w:bookmarkStart w:id="423" w:name="_Toc51490208"/>
      <w:bookmarkStart w:id="424" w:name="_Toc58412145"/>
      <w:bookmarkStart w:id="425" w:name="_Toc86589951"/>
      <w:r w:rsidRPr="00B115BD">
        <w:t>Software Interfaces</w:t>
      </w:r>
      <w:bookmarkEnd w:id="423"/>
      <w:bookmarkEnd w:id="424"/>
      <w:bookmarkEnd w:id="425"/>
    </w:p>
    <w:p w14:paraId="67A5B1B0" w14:textId="77777777" w:rsidR="0074572B" w:rsidRPr="006F7989" w:rsidRDefault="0074572B" w:rsidP="006F7989">
      <w:pPr>
        <w:spacing w:after="24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The mobile application communicates with the GPS application to get geographical information about where the user is located and the visual representation of it, and with the database to get the information about the Textiles. The communication between the database and the web portal consists of operation concerning both reading and modifying the data, and also the mobile application consists of the same operations.</w:t>
      </w:r>
    </w:p>
    <w:p w14:paraId="5A9E983C" w14:textId="29B239EA" w:rsidR="0074572B" w:rsidRPr="00B115BD" w:rsidRDefault="0074572B" w:rsidP="00137711">
      <w:pPr>
        <w:pStyle w:val="Heading2"/>
      </w:pPr>
      <w:bookmarkStart w:id="426" w:name="_Toc51490210"/>
      <w:bookmarkStart w:id="427" w:name="_Toc58412146"/>
      <w:bookmarkStart w:id="428" w:name="_Toc86589952"/>
      <w:bookmarkEnd w:id="343"/>
      <w:bookmarkEnd w:id="344"/>
      <w:r w:rsidRPr="00B115BD">
        <w:t>Functional Requirements</w:t>
      </w:r>
      <w:bookmarkEnd w:id="426"/>
      <w:r w:rsidRPr="00B115BD">
        <w:t>.</w:t>
      </w:r>
      <w:bookmarkEnd w:id="427"/>
      <w:bookmarkEnd w:id="428"/>
    </w:p>
    <w:p w14:paraId="114313D6" w14:textId="77777777" w:rsidR="0019126D" w:rsidRPr="00B115BD" w:rsidRDefault="0019126D" w:rsidP="00F67D68">
      <w:pPr>
        <w:pStyle w:val="ListParagraph"/>
        <w:keepNext/>
        <w:numPr>
          <w:ilvl w:val="1"/>
          <w:numId w:val="28"/>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429" w:name="_Toc65891219"/>
      <w:bookmarkStart w:id="430" w:name="_Toc65891374"/>
      <w:bookmarkStart w:id="431" w:name="_Toc65891695"/>
      <w:bookmarkStart w:id="432" w:name="_Toc65891889"/>
      <w:bookmarkStart w:id="433" w:name="_Toc65892227"/>
      <w:bookmarkStart w:id="434" w:name="_Toc65892449"/>
      <w:bookmarkStart w:id="435" w:name="_Toc65893100"/>
      <w:bookmarkStart w:id="436" w:name="_Toc65893266"/>
      <w:bookmarkStart w:id="437" w:name="_Toc65893339"/>
      <w:bookmarkStart w:id="438" w:name="_Toc65893601"/>
      <w:bookmarkStart w:id="439" w:name="_Toc65893672"/>
      <w:bookmarkStart w:id="440" w:name="_Toc65893750"/>
      <w:bookmarkStart w:id="441" w:name="_Toc65894484"/>
      <w:bookmarkStart w:id="442" w:name="_Toc65894564"/>
      <w:bookmarkStart w:id="443" w:name="_Toc65895066"/>
      <w:bookmarkStart w:id="444" w:name="_Toc65895151"/>
      <w:bookmarkStart w:id="445" w:name="_Toc65895236"/>
      <w:bookmarkStart w:id="446" w:name="_Toc65895370"/>
      <w:bookmarkStart w:id="447" w:name="_Toc65895454"/>
      <w:bookmarkStart w:id="448" w:name="_Toc65895538"/>
      <w:bookmarkStart w:id="449" w:name="_Toc65895628"/>
      <w:bookmarkStart w:id="450" w:name="_Toc65897313"/>
      <w:bookmarkStart w:id="451" w:name="_Toc65897398"/>
      <w:bookmarkStart w:id="452" w:name="_Toc66018586"/>
      <w:bookmarkStart w:id="453" w:name="_Toc86589953"/>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14:paraId="555CAAA5" w14:textId="77777777" w:rsidR="007A54BD" w:rsidRPr="00B115BD" w:rsidRDefault="007A54BD" w:rsidP="00F67D68">
      <w:pPr>
        <w:pStyle w:val="ListParagraph"/>
        <w:keepNext/>
        <w:numPr>
          <w:ilvl w:val="0"/>
          <w:numId w:val="34"/>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454" w:name="_Toc65891220"/>
      <w:bookmarkStart w:id="455" w:name="_Toc65891375"/>
      <w:bookmarkStart w:id="456" w:name="_Toc65891696"/>
      <w:bookmarkStart w:id="457" w:name="_Toc65891890"/>
      <w:bookmarkStart w:id="458" w:name="_Toc65892228"/>
      <w:bookmarkStart w:id="459" w:name="_Toc65892450"/>
      <w:bookmarkStart w:id="460" w:name="_Toc65893673"/>
      <w:bookmarkStart w:id="461" w:name="_Toc65893751"/>
      <w:bookmarkStart w:id="462" w:name="_Toc65894485"/>
      <w:bookmarkStart w:id="463" w:name="_Toc65894565"/>
      <w:bookmarkStart w:id="464" w:name="_Toc65895067"/>
      <w:bookmarkStart w:id="465" w:name="_Toc65895152"/>
      <w:bookmarkStart w:id="466" w:name="_Toc65895237"/>
      <w:bookmarkStart w:id="467" w:name="_Toc65895371"/>
      <w:bookmarkStart w:id="468" w:name="_Toc65895455"/>
      <w:bookmarkStart w:id="469" w:name="_Toc65895539"/>
      <w:bookmarkStart w:id="470" w:name="_Toc65895629"/>
      <w:bookmarkStart w:id="471" w:name="_Toc65897314"/>
      <w:bookmarkStart w:id="472" w:name="_Toc65897399"/>
      <w:bookmarkStart w:id="473" w:name="_Toc66018587"/>
      <w:bookmarkStart w:id="474" w:name="_Toc86589954"/>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14:paraId="5F0B54BB" w14:textId="77777777" w:rsidR="007A54BD" w:rsidRPr="00B115BD" w:rsidRDefault="007A54BD" w:rsidP="00F67D68">
      <w:pPr>
        <w:pStyle w:val="ListParagraph"/>
        <w:keepNext/>
        <w:numPr>
          <w:ilvl w:val="0"/>
          <w:numId w:val="34"/>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475" w:name="_Toc65893674"/>
      <w:bookmarkStart w:id="476" w:name="_Toc65893752"/>
      <w:bookmarkStart w:id="477" w:name="_Toc65894486"/>
      <w:bookmarkStart w:id="478" w:name="_Toc65894566"/>
      <w:bookmarkStart w:id="479" w:name="_Toc65895068"/>
      <w:bookmarkStart w:id="480" w:name="_Toc65895153"/>
      <w:bookmarkStart w:id="481" w:name="_Toc65895238"/>
      <w:bookmarkStart w:id="482" w:name="_Toc65895372"/>
      <w:bookmarkStart w:id="483" w:name="_Toc65895456"/>
      <w:bookmarkStart w:id="484" w:name="_Toc65895540"/>
      <w:bookmarkStart w:id="485" w:name="_Toc65895630"/>
      <w:bookmarkStart w:id="486" w:name="_Toc65897315"/>
      <w:bookmarkStart w:id="487" w:name="_Toc65897400"/>
      <w:bookmarkStart w:id="488" w:name="_Toc66018588"/>
      <w:bookmarkStart w:id="489" w:name="_Toc86589955"/>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p>
    <w:p w14:paraId="50BE6D23" w14:textId="77777777" w:rsidR="007A54BD" w:rsidRPr="00B115BD" w:rsidRDefault="007A54BD" w:rsidP="00F67D68">
      <w:pPr>
        <w:pStyle w:val="ListParagraph"/>
        <w:keepNext/>
        <w:numPr>
          <w:ilvl w:val="1"/>
          <w:numId w:val="34"/>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490" w:name="_Toc65893675"/>
      <w:bookmarkStart w:id="491" w:name="_Toc65893753"/>
      <w:bookmarkStart w:id="492" w:name="_Toc65894487"/>
      <w:bookmarkStart w:id="493" w:name="_Toc65894567"/>
      <w:bookmarkStart w:id="494" w:name="_Toc65895069"/>
      <w:bookmarkStart w:id="495" w:name="_Toc65895154"/>
      <w:bookmarkStart w:id="496" w:name="_Toc65895239"/>
      <w:bookmarkStart w:id="497" w:name="_Toc65895373"/>
      <w:bookmarkStart w:id="498" w:name="_Toc65895457"/>
      <w:bookmarkStart w:id="499" w:name="_Toc65895541"/>
      <w:bookmarkStart w:id="500" w:name="_Toc65895631"/>
      <w:bookmarkStart w:id="501" w:name="_Toc65897316"/>
      <w:bookmarkStart w:id="502" w:name="_Toc65897401"/>
      <w:bookmarkStart w:id="503" w:name="_Toc66018589"/>
      <w:bookmarkStart w:id="504" w:name="_Toc86589956"/>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14:paraId="346DC470" w14:textId="77777777" w:rsidR="007A54BD" w:rsidRPr="00B115BD" w:rsidRDefault="007A54BD" w:rsidP="00F67D68">
      <w:pPr>
        <w:pStyle w:val="ListParagraph"/>
        <w:keepNext/>
        <w:numPr>
          <w:ilvl w:val="1"/>
          <w:numId w:val="34"/>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505" w:name="_Toc65893676"/>
      <w:bookmarkStart w:id="506" w:name="_Toc65893754"/>
      <w:bookmarkStart w:id="507" w:name="_Toc65894488"/>
      <w:bookmarkStart w:id="508" w:name="_Toc65894568"/>
      <w:bookmarkStart w:id="509" w:name="_Toc65895070"/>
      <w:bookmarkStart w:id="510" w:name="_Toc65895155"/>
      <w:bookmarkStart w:id="511" w:name="_Toc65895240"/>
      <w:bookmarkStart w:id="512" w:name="_Toc65895374"/>
      <w:bookmarkStart w:id="513" w:name="_Toc65895458"/>
      <w:bookmarkStart w:id="514" w:name="_Toc65895542"/>
      <w:bookmarkStart w:id="515" w:name="_Toc65895632"/>
      <w:bookmarkStart w:id="516" w:name="_Toc65897317"/>
      <w:bookmarkStart w:id="517" w:name="_Toc65897402"/>
      <w:bookmarkStart w:id="518" w:name="_Toc66018590"/>
      <w:bookmarkStart w:id="519" w:name="_Toc86589957"/>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14:paraId="7215C5AA" w14:textId="77777777" w:rsidR="007A54BD" w:rsidRPr="00B115BD" w:rsidRDefault="007A54BD" w:rsidP="00F67D68">
      <w:pPr>
        <w:pStyle w:val="ListParagraph"/>
        <w:keepNext/>
        <w:numPr>
          <w:ilvl w:val="1"/>
          <w:numId w:val="34"/>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520" w:name="_Toc65893677"/>
      <w:bookmarkStart w:id="521" w:name="_Toc65893755"/>
      <w:bookmarkStart w:id="522" w:name="_Toc65894489"/>
      <w:bookmarkStart w:id="523" w:name="_Toc65894569"/>
      <w:bookmarkStart w:id="524" w:name="_Toc65895071"/>
      <w:bookmarkStart w:id="525" w:name="_Toc65895156"/>
      <w:bookmarkStart w:id="526" w:name="_Toc65895241"/>
      <w:bookmarkStart w:id="527" w:name="_Toc65895375"/>
      <w:bookmarkStart w:id="528" w:name="_Toc65895459"/>
      <w:bookmarkStart w:id="529" w:name="_Toc65895543"/>
      <w:bookmarkStart w:id="530" w:name="_Toc65895633"/>
      <w:bookmarkStart w:id="531" w:name="_Toc65897318"/>
      <w:bookmarkStart w:id="532" w:name="_Toc65897403"/>
      <w:bookmarkStart w:id="533" w:name="_Toc66018591"/>
      <w:bookmarkStart w:id="534" w:name="_Toc86589958"/>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14:paraId="484D07D0" w14:textId="77777777" w:rsidR="007A54BD" w:rsidRPr="00B115BD" w:rsidRDefault="007A54BD" w:rsidP="00F67D68">
      <w:pPr>
        <w:pStyle w:val="ListParagraph"/>
        <w:keepNext/>
        <w:numPr>
          <w:ilvl w:val="1"/>
          <w:numId w:val="34"/>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535" w:name="_Toc65893678"/>
      <w:bookmarkStart w:id="536" w:name="_Toc65893756"/>
      <w:bookmarkStart w:id="537" w:name="_Toc65894490"/>
      <w:bookmarkStart w:id="538" w:name="_Toc65894570"/>
      <w:bookmarkStart w:id="539" w:name="_Toc65895072"/>
      <w:bookmarkStart w:id="540" w:name="_Toc65895157"/>
      <w:bookmarkStart w:id="541" w:name="_Toc65895242"/>
      <w:bookmarkStart w:id="542" w:name="_Toc65895376"/>
      <w:bookmarkStart w:id="543" w:name="_Toc65895460"/>
      <w:bookmarkStart w:id="544" w:name="_Toc65895544"/>
      <w:bookmarkStart w:id="545" w:name="_Toc65895634"/>
      <w:bookmarkStart w:id="546" w:name="_Toc65897319"/>
      <w:bookmarkStart w:id="547" w:name="_Toc65897404"/>
      <w:bookmarkStart w:id="548" w:name="_Toc66018592"/>
      <w:bookmarkStart w:id="549" w:name="_Toc86589959"/>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p>
    <w:p w14:paraId="4E31968C" w14:textId="77777777" w:rsidR="007A54BD" w:rsidRPr="00B115BD" w:rsidRDefault="007A54BD" w:rsidP="00F67D68">
      <w:pPr>
        <w:pStyle w:val="ListParagraph"/>
        <w:keepNext/>
        <w:numPr>
          <w:ilvl w:val="1"/>
          <w:numId w:val="34"/>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550" w:name="_Toc65893679"/>
      <w:bookmarkStart w:id="551" w:name="_Toc65893757"/>
      <w:bookmarkStart w:id="552" w:name="_Toc65894491"/>
      <w:bookmarkStart w:id="553" w:name="_Toc65894571"/>
      <w:bookmarkStart w:id="554" w:name="_Toc65895073"/>
      <w:bookmarkStart w:id="555" w:name="_Toc65895158"/>
      <w:bookmarkStart w:id="556" w:name="_Toc65895243"/>
      <w:bookmarkStart w:id="557" w:name="_Toc65895377"/>
      <w:bookmarkStart w:id="558" w:name="_Toc65895461"/>
      <w:bookmarkStart w:id="559" w:name="_Toc65895545"/>
      <w:bookmarkStart w:id="560" w:name="_Toc65895635"/>
      <w:bookmarkStart w:id="561" w:name="_Toc65897320"/>
      <w:bookmarkStart w:id="562" w:name="_Toc65897405"/>
      <w:bookmarkStart w:id="563" w:name="_Toc66018593"/>
      <w:bookmarkStart w:id="564" w:name="_Toc86589960"/>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p>
    <w:p w14:paraId="5F69467C" w14:textId="77777777" w:rsidR="0074572B" w:rsidRPr="00B115BD" w:rsidRDefault="0074572B" w:rsidP="00F67D68">
      <w:pPr>
        <w:pStyle w:val="Heading3"/>
        <w:numPr>
          <w:ilvl w:val="0"/>
          <w:numId w:val="41"/>
        </w:numPr>
      </w:pPr>
      <w:bookmarkStart w:id="565" w:name="_Toc86589961"/>
      <w:r w:rsidRPr="00B115BD">
        <w:t>Admin</w:t>
      </w:r>
      <w:bookmarkEnd w:id="565"/>
    </w:p>
    <w:p w14:paraId="64C1E3C7" w14:textId="77777777" w:rsidR="0074572B" w:rsidRPr="00B115BD" w:rsidRDefault="0074572B" w:rsidP="00F67D68">
      <w:pPr>
        <w:numPr>
          <w:ilvl w:val="0"/>
          <w:numId w:val="11"/>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Login:</w:t>
      </w:r>
    </w:p>
    <w:p w14:paraId="7D4C363C" w14:textId="77777777" w:rsidR="0074572B" w:rsidRPr="00B115BD" w:rsidRDefault="0074572B" w:rsidP="00137711">
      <w:pPr>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Login for admin with admin privileges.</w:t>
      </w:r>
    </w:p>
    <w:p w14:paraId="6FC9A00B" w14:textId="77777777" w:rsidR="0074572B" w:rsidRPr="00B115BD" w:rsidRDefault="0074572B" w:rsidP="00F67D68">
      <w:pPr>
        <w:numPr>
          <w:ilvl w:val="0"/>
          <w:numId w:val="11"/>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Verify the Industries:</w:t>
      </w:r>
    </w:p>
    <w:p w14:paraId="250DB6C4" w14:textId="18A248FE" w:rsidR="0074572B" w:rsidRPr="00B115BD" w:rsidRDefault="0074572B" w:rsidP="00137711">
      <w:pPr>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 xml:space="preserve">Admin has the right to verify the </w:t>
      </w:r>
      <w:r w:rsidR="002C4DF2" w:rsidRPr="00B115BD">
        <w:rPr>
          <w:rFonts w:ascii="Times New Roman" w:eastAsia="Times New Roman" w:hAnsi="Times New Roman" w:cs="Times New Roman"/>
          <w:color w:val="0E101A"/>
          <w:sz w:val="24"/>
          <w:szCs w:val="24"/>
          <w:lang w:val="en-US"/>
        </w:rPr>
        <w:t>industries</w:t>
      </w:r>
      <w:r w:rsidRPr="00B115BD">
        <w:rPr>
          <w:rFonts w:ascii="Times New Roman" w:eastAsia="Times New Roman" w:hAnsi="Times New Roman" w:cs="Times New Roman"/>
          <w:color w:val="0E101A"/>
          <w:sz w:val="24"/>
          <w:szCs w:val="24"/>
          <w:lang w:val="en-US"/>
        </w:rPr>
        <w:t>.</w:t>
      </w:r>
    </w:p>
    <w:p w14:paraId="1A293EEB" w14:textId="77777777" w:rsidR="0074572B" w:rsidRPr="00B115BD" w:rsidRDefault="0074572B" w:rsidP="00F67D68">
      <w:pPr>
        <w:numPr>
          <w:ilvl w:val="0"/>
          <w:numId w:val="11"/>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Reject the Industries:</w:t>
      </w:r>
    </w:p>
    <w:p w14:paraId="3B5F7C50" w14:textId="689CC2B0" w:rsidR="0074572B" w:rsidRPr="00B115BD" w:rsidRDefault="0074572B" w:rsidP="00137711">
      <w:pPr>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 xml:space="preserve">Admin has the right to reject the </w:t>
      </w:r>
      <w:r w:rsidR="002C4DF2" w:rsidRPr="00B115BD">
        <w:rPr>
          <w:rFonts w:ascii="Times New Roman" w:eastAsia="Times New Roman" w:hAnsi="Times New Roman" w:cs="Times New Roman"/>
          <w:color w:val="0E101A"/>
          <w:sz w:val="24"/>
          <w:szCs w:val="24"/>
          <w:lang w:val="en-US"/>
        </w:rPr>
        <w:t>industries</w:t>
      </w:r>
      <w:r w:rsidRPr="00B115BD">
        <w:rPr>
          <w:rFonts w:ascii="Times New Roman" w:eastAsia="Times New Roman" w:hAnsi="Times New Roman" w:cs="Times New Roman"/>
          <w:color w:val="0E101A"/>
          <w:sz w:val="24"/>
          <w:szCs w:val="24"/>
          <w:lang w:val="en-US"/>
        </w:rPr>
        <w:t>.</w:t>
      </w:r>
    </w:p>
    <w:p w14:paraId="5930D2B7" w14:textId="77777777" w:rsidR="0074572B" w:rsidRPr="00B115BD" w:rsidRDefault="0074572B" w:rsidP="00F67D68">
      <w:pPr>
        <w:numPr>
          <w:ilvl w:val="0"/>
          <w:numId w:val="11"/>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 xml:space="preserve">Manage Industries: </w:t>
      </w:r>
    </w:p>
    <w:p w14:paraId="4110A586" w14:textId="6D0B2774" w:rsidR="0074572B" w:rsidRPr="00B115BD" w:rsidRDefault="0074572B" w:rsidP="00137711">
      <w:pPr>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 xml:space="preserve">Admin has the right to manage the </w:t>
      </w:r>
      <w:r w:rsidR="002C4DF2" w:rsidRPr="00B115BD">
        <w:rPr>
          <w:rFonts w:ascii="Times New Roman" w:eastAsia="Times New Roman" w:hAnsi="Times New Roman" w:cs="Times New Roman"/>
          <w:color w:val="0E101A"/>
          <w:sz w:val="24"/>
          <w:szCs w:val="24"/>
          <w:lang w:val="en-US"/>
        </w:rPr>
        <w:t>industries</w:t>
      </w:r>
      <w:r w:rsidRPr="00B115BD">
        <w:rPr>
          <w:rFonts w:ascii="Times New Roman" w:eastAsia="Times New Roman" w:hAnsi="Times New Roman" w:cs="Times New Roman"/>
          <w:color w:val="0E101A"/>
          <w:sz w:val="24"/>
          <w:szCs w:val="24"/>
          <w:lang w:val="en-US"/>
        </w:rPr>
        <w:t>.</w:t>
      </w:r>
    </w:p>
    <w:p w14:paraId="36AAE6DD" w14:textId="77777777" w:rsidR="0074572B" w:rsidRPr="00B115BD" w:rsidRDefault="0074572B" w:rsidP="00F67D68">
      <w:pPr>
        <w:numPr>
          <w:ilvl w:val="0"/>
          <w:numId w:val="11"/>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 xml:space="preserve">Manage End Users: </w:t>
      </w:r>
    </w:p>
    <w:p w14:paraId="55677650" w14:textId="77777777" w:rsidR="0074572B" w:rsidRPr="00B115BD" w:rsidRDefault="0074572B" w:rsidP="00137711">
      <w:pPr>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Admin has the right to manage the End Users.</w:t>
      </w:r>
    </w:p>
    <w:p w14:paraId="7D32C695" w14:textId="77777777" w:rsidR="0074572B" w:rsidRPr="00B115BD" w:rsidRDefault="0074572B" w:rsidP="00F67D68">
      <w:pPr>
        <w:numPr>
          <w:ilvl w:val="0"/>
          <w:numId w:val="11"/>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Manage Industries Information.</w:t>
      </w:r>
    </w:p>
    <w:p w14:paraId="1FF93512" w14:textId="77777777" w:rsidR="0074572B" w:rsidRPr="00B115BD" w:rsidRDefault="0074572B" w:rsidP="00F67D68">
      <w:pPr>
        <w:numPr>
          <w:ilvl w:val="0"/>
          <w:numId w:val="11"/>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For Reviews and ratings:</w:t>
      </w:r>
    </w:p>
    <w:p w14:paraId="3675BF98" w14:textId="77777777" w:rsidR="0074572B" w:rsidRPr="00B115BD" w:rsidRDefault="0074572B" w:rsidP="00137711">
      <w:pPr>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Trustpilot tool will use for reviews and rating system.</w:t>
      </w:r>
    </w:p>
    <w:p w14:paraId="5E43EBB4" w14:textId="77777777" w:rsidR="0074572B" w:rsidRPr="00B115BD" w:rsidRDefault="0074572B" w:rsidP="007E2DE9">
      <w:pPr>
        <w:pStyle w:val="Heading3"/>
      </w:pPr>
      <w:bookmarkStart w:id="566" w:name="_Toc86589962"/>
      <w:r w:rsidRPr="00B115BD">
        <w:t>Owners</w:t>
      </w:r>
      <w:bookmarkEnd w:id="566"/>
    </w:p>
    <w:p w14:paraId="6EB64F26" w14:textId="77777777" w:rsidR="0074572B" w:rsidRPr="00B115BD" w:rsidRDefault="0074572B" w:rsidP="00F67D68">
      <w:pPr>
        <w:numPr>
          <w:ilvl w:val="0"/>
          <w:numId w:val="12"/>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Create Account on the Web-Portal.</w:t>
      </w:r>
    </w:p>
    <w:p w14:paraId="6307612F" w14:textId="77777777" w:rsidR="0074572B" w:rsidRPr="00B115BD" w:rsidRDefault="0074572B" w:rsidP="00F67D68">
      <w:pPr>
        <w:numPr>
          <w:ilvl w:val="0"/>
          <w:numId w:val="12"/>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Registration:</w:t>
      </w:r>
    </w:p>
    <w:p w14:paraId="2D2835FF" w14:textId="77777777" w:rsidR="0074572B" w:rsidRPr="00B115BD" w:rsidRDefault="0074572B" w:rsidP="00137711">
      <w:pPr>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Register from the system.</w:t>
      </w:r>
    </w:p>
    <w:p w14:paraId="7AAC3D04" w14:textId="77777777" w:rsidR="0074572B" w:rsidRPr="00B115BD" w:rsidRDefault="0074572B" w:rsidP="00F67D68">
      <w:pPr>
        <w:numPr>
          <w:ilvl w:val="0"/>
          <w:numId w:val="12"/>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 xml:space="preserve">Credentials for registration </w:t>
      </w:r>
    </w:p>
    <w:p w14:paraId="3CADCA4C" w14:textId="77777777" w:rsidR="0074572B" w:rsidRPr="00B115BD" w:rsidRDefault="0074572B" w:rsidP="00F67D68">
      <w:pPr>
        <w:numPr>
          <w:ilvl w:val="0"/>
          <w:numId w:val="12"/>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Login:</w:t>
      </w:r>
    </w:p>
    <w:p w14:paraId="7236AB96" w14:textId="77777777" w:rsidR="0074572B" w:rsidRPr="00B115BD" w:rsidRDefault="0074572B" w:rsidP="00137711">
      <w:pPr>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User name &amp; password</w:t>
      </w:r>
    </w:p>
    <w:p w14:paraId="36617B80" w14:textId="77777777" w:rsidR="0074572B" w:rsidRPr="00B115BD" w:rsidRDefault="0074572B" w:rsidP="00F67D68">
      <w:pPr>
        <w:numPr>
          <w:ilvl w:val="0"/>
          <w:numId w:val="12"/>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Create ads</w:t>
      </w:r>
    </w:p>
    <w:p w14:paraId="54CBA774" w14:textId="78B20792" w:rsidR="0074572B" w:rsidRPr="00B115BD" w:rsidRDefault="0074572B" w:rsidP="00137711">
      <w:pPr>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 xml:space="preserve">Provides the details of products or services. Like, Name, Pricing, Category, Quality, </w:t>
      </w:r>
      <w:r w:rsidR="00236408" w:rsidRPr="00B115BD">
        <w:rPr>
          <w:rFonts w:ascii="Times New Roman" w:eastAsia="Times New Roman" w:hAnsi="Times New Roman" w:cs="Times New Roman"/>
          <w:color w:val="0E101A"/>
          <w:sz w:val="24"/>
          <w:szCs w:val="24"/>
          <w:lang w:val="en-US"/>
        </w:rPr>
        <w:t>Colors</w:t>
      </w:r>
      <w:r w:rsidRPr="00B115BD">
        <w:rPr>
          <w:rFonts w:ascii="Times New Roman" w:eastAsia="Times New Roman" w:hAnsi="Times New Roman" w:cs="Times New Roman"/>
          <w:color w:val="0E101A"/>
          <w:sz w:val="24"/>
          <w:szCs w:val="24"/>
          <w:lang w:val="en-US"/>
        </w:rPr>
        <w:t>, Quantity, </w:t>
      </w:r>
    </w:p>
    <w:p w14:paraId="23E3F1B2" w14:textId="77777777" w:rsidR="0074572B" w:rsidRPr="00B115BD" w:rsidRDefault="0074572B" w:rsidP="00F67D68">
      <w:pPr>
        <w:numPr>
          <w:ilvl w:val="0"/>
          <w:numId w:val="12"/>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Add, Edit &amp; Delete Ads:</w:t>
      </w:r>
    </w:p>
    <w:p w14:paraId="7ABC0A5C" w14:textId="77777777" w:rsidR="0074572B" w:rsidRPr="00B115BD" w:rsidRDefault="0074572B" w:rsidP="00137711">
      <w:pPr>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lastRenderedPageBreak/>
        <w:t>Owner can Create, Edit and Delete ads of their goods and service.</w:t>
      </w:r>
    </w:p>
    <w:p w14:paraId="1AE65D51" w14:textId="77777777" w:rsidR="0074572B" w:rsidRPr="00B115BD" w:rsidRDefault="0074572B" w:rsidP="00F67D68">
      <w:pPr>
        <w:numPr>
          <w:ilvl w:val="0"/>
          <w:numId w:val="12"/>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Send offers to Buyers Requests.</w:t>
      </w:r>
    </w:p>
    <w:p w14:paraId="1296A380" w14:textId="77777777" w:rsidR="0074572B" w:rsidRPr="00B115BD" w:rsidRDefault="0074572B" w:rsidP="00F67D68">
      <w:pPr>
        <w:numPr>
          <w:ilvl w:val="0"/>
          <w:numId w:val="12"/>
        </w:numPr>
        <w:tabs>
          <w:tab w:val="clear" w:pos="720"/>
          <w:tab w:val="num" w:pos="1080"/>
        </w:tabs>
        <w:spacing w:after="24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Main Dashboard to manage their orders.</w:t>
      </w:r>
    </w:p>
    <w:p w14:paraId="380B2C62" w14:textId="77777777" w:rsidR="0074572B" w:rsidRPr="00B115BD" w:rsidRDefault="0074572B" w:rsidP="007E2DE9">
      <w:pPr>
        <w:pStyle w:val="Heading3"/>
      </w:pPr>
      <w:bookmarkStart w:id="567" w:name="_Toc86589963"/>
      <w:r w:rsidRPr="00B115BD">
        <w:t>End-Users</w:t>
      </w:r>
      <w:bookmarkEnd w:id="567"/>
    </w:p>
    <w:p w14:paraId="1FB27F00" w14:textId="77777777" w:rsidR="0074572B" w:rsidRPr="00B115BD" w:rsidRDefault="0074572B" w:rsidP="00F67D68">
      <w:pPr>
        <w:numPr>
          <w:ilvl w:val="0"/>
          <w:numId w:val="13"/>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Download the application or Go to Web-Portal:</w:t>
      </w:r>
    </w:p>
    <w:p w14:paraId="1DBEDCD9" w14:textId="77777777" w:rsidR="0074572B" w:rsidRPr="00B115BD" w:rsidRDefault="0074572B" w:rsidP="00F67D68">
      <w:pPr>
        <w:numPr>
          <w:ilvl w:val="0"/>
          <w:numId w:val="13"/>
        </w:numPr>
        <w:tabs>
          <w:tab w:val="clear" w:pos="720"/>
          <w:tab w:val="num" w:pos="1080"/>
        </w:tabs>
        <w:spacing w:after="0" w:line="240" w:lineRule="auto"/>
        <w:ind w:left="1440"/>
        <w:contextualSpacing/>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Application should be cost-free:</w:t>
      </w:r>
    </w:p>
    <w:p w14:paraId="3E2B2D00" w14:textId="77777777" w:rsidR="0074572B" w:rsidRPr="00B115BD" w:rsidRDefault="0074572B" w:rsidP="00137711">
      <w:pPr>
        <w:spacing w:after="0" w:line="240" w:lineRule="auto"/>
        <w:ind w:left="1440"/>
        <w:contextualSpacing/>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Everyone can download on Devices.</w:t>
      </w:r>
    </w:p>
    <w:p w14:paraId="196A2D5F" w14:textId="77777777" w:rsidR="0074572B" w:rsidRPr="00B115BD" w:rsidRDefault="0074572B" w:rsidP="00F67D68">
      <w:pPr>
        <w:numPr>
          <w:ilvl w:val="0"/>
          <w:numId w:val="13"/>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Registration: Register from the system</w:t>
      </w:r>
    </w:p>
    <w:p w14:paraId="195B5D39" w14:textId="77777777" w:rsidR="0074572B" w:rsidRPr="00B115BD" w:rsidRDefault="0074572B" w:rsidP="00F67D68">
      <w:pPr>
        <w:numPr>
          <w:ilvl w:val="0"/>
          <w:numId w:val="13"/>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Credentials for registration</w:t>
      </w:r>
    </w:p>
    <w:p w14:paraId="611400AA" w14:textId="77777777" w:rsidR="0074572B" w:rsidRPr="00B115BD" w:rsidRDefault="0074572B" w:rsidP="00F67D68">
      <w:pPr>
        <w:numPr>
          <w:ilvl w:val="0"/>
          <w:numId w:val="13"/>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Profile page:</w:t>
      </w:r>
    </w:p>
    <w:p w14:paraId="576A52FF" w14:textId="77777777" w:rsidR="0074572B" w:rsidRPr="00B115BD" w:rsidRDefault="0074572B" w:rsidP="00137711">
      <w:pPr>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Where show orders, requests, personal information etc.</w:t>
      </w:r>
    </w:p>
    <w:p w14:paraId="24FEE74A" w14:textId="77777777" w:rsidR="0074572B" w:rsidRPr="00B115BD" w:rsidRDefault="0074572B" w:rsidP="00F67D68">
      <w:pPr>
        <w:numPr>
          <w:ilvl w:val="0"/>
          <w:numId w:val="13"/>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Search:</w:t>
      </w:r>
    </w:p>
    <w:p w14:paraId="61FBD5E0" w14:textId="77777777" w:rsidR="0074572B" w:rsidRPr="00B115BD" w:rsidRDefault="0074572B" w:rsidP="00137711">
      <w:pPr>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Users can search what they need.</w:t>
      </w:r>
    </w:p>
    <w:p w14:paraId="1548E3F8" w14:textId="77777777" w:rsidR="0074572B" w:rsidRPr="00B115BD" w:rsidRDefault="0074572B" w:rsidP="00F67D68">
      <w:pPr>
        <w:numPr>
          <w:ilvl w:val="0"/>
          <w:numId w:val="13"/>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Filters:</w:t>
      </w:r>
    </w:p>
    <w:p w14:paraId="285E62A8" w14:textId="77777777" w:rsidR="0074572B" w:rsidRPr="00B115BD" w:rsidRDefault="0074572B" w:rsidP="00137711">
      <w:pPr>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Users can filter Ads by Pricing, categories, industries, and Location.</w:t>
      </w:r>
    </w:p>
    <w:p w14:paraId="47FB9E66" w14:textId="77777777" w:rsidR="0074572B" w:rsidRPr="00B115BD" w:rsidRDefault="0074572B" w:rsidP="00F67D68">
      <w:pPr>
        <w:numPr>
          <w:ilvl w:val="0"/>
          <w:numId w:val="13"/>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Search Result:</w:t>
      </w:r>
    </w:p>
    <w:p w14:paraId="1AF880F4" w14:textId="77777777" w:rsidR="0074572B" w:rsidRPr="00B115BD" w:rsidRDefault="0074572B" w:rsidP="00137711">
      <w:pPr>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If no search result found then show relevant Ads.</w:t>
      </w:r>
    </w:p>
    <w:p w14:paraId="4A77D892" w14:textId="77777777" w:rsidR="0074572B" w:rsidRPr="00B115BD" w:rsidRDefault="0074572B" w:rsidP="00F67D68">
      <w:pPr>
        <w:numPr>
          <w:ilvl w:val="0"/>
          <w:numId w:val="13"/>
        </w:numPr>
        <w:tabs>
          <w:tab w:val="clear" w:pos="720"/>
          <w:tab w:val="num" w:pos="1080"/>
        </w:tabs>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Post Requests:</w:t>
      </w:r>
    </w:p>
    <w:p w14:paraId="3B209A95" w14:textId="61D369E3" w:rsidR="0074572B" w:rsidRPr="00B115BD" w:rsidRDefault="0074572B" w:rsidP="00137711">
      <w:pPr>
        <w:spacing w:after="0" w:line="240" w:lineRule="auto"/>
        <w:ind w:left="1440"/>
        <w:jc w:val="both"/>
        <w:rPr>
          <w:rFonts w:ascii="Times New Roman" w:eastAsia="Times New Roman" w:hAnsi="Times New Roman" w:cs="Times New Roman"/>
          <w:color w:val="0E101A"/>
          <w:sz w:val="24"/>
          <w:szCs w:val="24"/>
          <w:lang w:val="en-US"/>
        </w:rPr>
      </w:pPr>
      <w:r w:rsidRPr="00B115BD">
        <w:rPr>
          <w:rFonts w:ascii="Times New Roman" w:eastAsia="Times New Roman" w:hAnsi="Times New Roman" w:cs="Times New Roman"/>
          <w:color w:val="0E101A"/>
          <w:sz w:val="24"/>
          <w:szCs w:val="24"/>
          <w:lang w:val="en-US"/>
        </w:rPr>
        <w:t>Users can post requests by providing the details. Like, Quantity, Quality, Pricing, Time Duration, Category.</w:t>
      </w:r>
    </w:p>
    <w:p w14:paraId="6CD707B0" w14:textId="77777777" w:rsidR="0074572B" w:rsidRPr="00B115BD" w:rsidRDefault="0074572B" w:rsidP="00137711">
      <w:pPr>
        <w:pStyle w:val="Heading2"/>
      </w:pPr>
      <w:bookmarkStart w:id="568" w:name="_Toc51490211"/>
      <w:bookmarkStart w:id="569" w:name="_Toc58412147"/>
      <w:bookmarkStart w:id="570" w:name="_Toc86589964"/>
      <w:r w:rsidRPr="00B115BD">
        <w:t>Non-functional Requirements</w:t>
      </w:r>
      <w:bookmarkEnd w:id="568"/>
      <w:bookmarkEnd w:id="569"/>
      <w:bookmarkEnd w:id="570"/>
    </w:p>
    <w:p w14:paraId="104EE8AC" w14:textId="77777777" w:rsidR="0019126D" w:rsidRPr="00B115BD" w:rsidRDefault="0019126D" w:rsidP="00F67D68">
      <w:pPr>
        <w:pStyle w:val="ListParagraph"/>
        <w:keepNext/>
        <w:numPr>
          <w:ilvl w:val="1"/>
          <w:numId w:val="28"/>
        </w:numPr>
        <w:spacing w:before="240" w:after="60" w:line="240" w:lineRule="auto"/>
        <w:contextualSpacing w:val="0"/>
        <w:jc w:val="both"/>
        <w:outlineLvl w:val="2"/>
        <w:rPr>
          <w:rFonts w:ascii="Times New Roman" w:eastAsia="Times New Roman" w:hAnsi="Times New Roman" w:cs="Times New Roman"/>
          <w:b/>
          <w:bCs/>
          <w:iCs/>
          <w:vanish/>
          <w:sz w:val="24"/>
          <w:szCs w:val="26"/>
          <w:lang w:val="en-US"/>
        </w:rPr>
      </w:pPr>
      <w:bookmarkStart w:id="571" w:name="_Toc65891225"/>
      <w:bookmarkStart w:id="572" w:name="_Toc65891380"/>
      <w:bookmarkStart w:id="573" w:name="_Toc65891701"/>
      <w:bookmarkStart w:id="574" w:name="_Toc65891895"/>
      <w:bookmarkStart w:id="575" w:name="_Toc65892233"/>
      <w:bookmarkStart w:id="576" w:name="_Toc65892455"/>
      <w:bookmarkStart w:id="577" w:name="_Toc65893105"/>
      <w:bookmarkStart w:id="578" w:name="_Toc65893271"/>
      <w:bookmarkStart w:id="579" w:name="_Toc65893344"/>
      <w:bookmarkStart w:id="580" w:name="_Toc65893606"/>
      <w:bookmarkStart w:id="581" w:name="_Toc65893684"/>
      <w:bookmarkStart w:id="582" w:name="_Toc65893762"/>
      <w:bookmarkStart w:id="583" w:name="_Toc65894496"/>
      <w:bookmarkStart w:id="584" w:name="_Toc65894576"/>
      <w:bookmarkStart w:id="585" w:name="_Toc65895078"/>
      <w:bookmarkStart w:id="586" w:name="_Toc65895163"/>
      <w:bookmarkStart w:id="587" w:name="_Toc65895248"/>
      <w:bookmarkStart w:id="588" w:name="_Toc65895382"/>
      <w:bookmarkStart w:id="589" w:name="_Toc65895466"/>
      <w:bookmarkStart w:id="590" w:name="_Toc65895550"/>
      <w:bookmarkStart w:id="591" w:name="_Toc65895640"/>
      <w:bookmarkStart w:id="592" w:name="_Toc65897325"/>
      <w:bookmarkStart w:id="593" w:name="_Toc65897410"/>
      <w:bookmarkStart w:id="594" w:name="_Toc66018598"/>
      <w:bookmarkStart w:id="595" w:name="_Toc86589965"/>
      <w:bookmarkStart w:id="596" w:name="_Toc51490212"/>
      <w:bookmarkStart w:id="597" w:name="_Toc58412148"/>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p w14:paraId="3E40BA2B" w14:textId="77777777" w:rsidR="00C13B56" w:rsidRPr="00B115BD" w:rsidRDefault="00C13B56" w:rsidP="00F67D68">
      <w:pPr>
        <w:pStyle w:val="ListParagraph"/>
        <w:keepNext/>
        <w:numPr>
          <w:ilvl w:val="1"/>
          <w:numId w:val="35"/>
        </w:numPr>
        <w:spacing w:before="240" w:after="60" w:line="240" w:lineRule="auto"/>
        <w:contextualSpacing w:val="0"/>
        <w:jc w:val="both"/>
        <w:outlineLvl w:val="2"/>
        <w:rPr>
          <w:rFonts w:ascii="Times New Roman" w:eastAsia="Times New Roman" w:hAnsi="Times New Roman" w:cs="Times New Roman"/>
          <w:b/>
          <w:bCs/>
          <w:iCs/>
          <w:vanish/>
          <w:sz w:val="24"/>
          <w:szCs w:val="26"/>
          <w:lang w:val="en-US"/>
        </w:rPr>
      </w:pPr>
      <w:bookmarkStart w:id="598" w:name="_Toc65891226"/>
      <w:bookmarkStart w:id="599" w:name="_Toc65891381"/>
      <w:bookmarkStart w:id="600" w:name="_Toc65891702"/>
      <w:bookmarkStart w:id="601" w:name="_Toc65891896"/>
      <w:bookmarkStart w:id="602" w:name="_Toc65892234"/>
      <w:bookmarkStart w:id="603" w:name="_Toc65892456"/>
      <w:bookmarkStart w:id="604" w:name="_Toc65893763"/>
      <w:bookmarkStart w:id="605" w:name="_Toc65894497"/>
      <w:bookmarkStart w:id="606" w:name="_Toc65894577"/>
      <w:bookmarkStart w:id="607" w:name="_Toc65895079"/>
      <w:bookmarkStart w:id="608" w:name="_Toc65895164"/>
      <w:bookmarkStart w:id="609" w:name="_Toc65895249"/>
      <w:bookmarkStart w:id="610" w:name="_Toc65895383"/>
      <w:bookmarkStart w:id="611" w:name="_Toc65895467"/>
      <w:bookmarkStart w:id="612" w:name="_Toc65895551"/>
      <w:bookmarkStart w:id="613" w:name="_Toc65895641"/>
      <w:bookmarkStart w:id="614" w:name="_Toc65897326"/>
      <w:bookmarkStart w:id="615" w:name="_Toc65897411"/>
      <w:bookmarkStart w:id="616" w:name="_Toc66018599"/>
      <w:bookmarkStart w:id="617" w:name="_Toc86589966"/>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14:paraId="5432D97D" w14:textId="77777777" w:rsidR="00C13B56" w:rsidRPr="00B115BD" w:rsidRDefault="00C13B56" w:rsidP="00F67D68">
      <w:pPr>
        <w:pStyle w:val="ListParagraph"/>
        <w:keepNext/>
        <w:numPr>
          <w:ilvl w:val="1"/>
          <w:numId w:val="35"/>
        </w:numPr>
        <w:spacing w:before="240" w:after="60" w:line="240" w:lineRule="auto"/>
        <w:contextualSpacing w:val="0"/>
        <w:jc w:val="both"/>
        <w:outlineLvl w:val="2"/>
        <w:rPr>
          <w:rFonts w:ascii="Times New Roman" w:eastAsia="Times New Roman" w:hAnsi="Times New Roman" w:cs="Times New Roman"/>
          <w:b/>
          <w:bCs/>
          <w:iCs/>
          <w:vanish/>
          <w:sz w:val="24"/>
          <w:szCs w:val="26"/>
          <w:lang w:val="en-US"/>
        </w:rPr>
      </w:pPr>
      <w:bookmarkStart w:id="618" w:name="_Toc65894498"/>
      <w:bookmarkStart w:id="619" w:name="_Toc65894578"/>
      <w:bookmarkStart w:id="620" w:name="_Toc65895080"/>
      <w:bookmarkStart w:id="621" w:name="_Toc65895165"/>
      <w:bookmarkStart w:id="622" w:name="_Toc65895250"/>
      <w:bookmarkStart w:id="623" w:name="_Toc65895384"/>
      <w:bookmarkStart w:id="624" w:name="_Toc65895468"/>
      <w:bookmarkStart w:id="625" w:name="_Toc65895552"/>
      <w:bookmarkStart w:id="626" w:name="_Toc65895642"/>
      <w:bookmarkStart w:id="627" w:name="_Toc65897327"/>
      <w:bookmarkStart w:id="628" w:name="_Toc65897412"/>
      <w:bookmarkStart w:id="629" w:name="_Toc66018600"/>
      <w:bookmarkStart w:id="630" w:name="_Toc86589967"/>
      <w:bookmarkEnd w:id="618"/>
      <w:bookmarkEnd w:id="619"/>
      <w:bookmarkEnd w:id="620"/>
      <w:bookmarkEnd w:id="621"/>
      <w:bookmarkEnd w:id="622"/>
      <w:bookmarkEnd w:id="623"/>
      <w:bookmarkEnd w:id="624"/>
      <w:bookmarkEnd w:id="625"/>
      <w:bookmarkEnd w:id="626"/>
      <w:bookmarkEnd w:id="627"/>
      <w:bookmarkEnd w:id="628"/>
      <w:bookmarkEnd w:id="629"/>
      <w:bookmarkEnd w:id="630"/>
    </w:p>
    <w:p w14:paraId="3DCE7065" w14:textId="48A416FC" w:rsidR="0074572B" w:rsidRPr="00B115BD" w:rsidRDefault="0074572B" w:rsidP="00F67D68">
      <w:pPr>
        <w:pStyle w:val="Heading3"/>
        <w:numPr>
          <w:ilvl w:val="0"/>
          <w:numId w:val="42"/>
        </w:numPr>
      </w:pPr>
      <w:bookmarkStart w:id="631" w:name="_Toc86589968"/>
      <w:r w:rsidRPr="00B115BD">
        <w:t>Performance Requirements</w:t>
      </w:r>
      <w:bookmarkEnd w:id="596"/>
      <w:bookmarkEnd w:id="597"/>
      <w:bookmarkEnd w:id="631"/>
    </w:p>
    <w:p w14:paraId="33BAA051" w14:textId="77777777" w:rsidR="0074572B" w:rsidRPr="00B115BD" w:rsidRDefault="0074572B" w:rsidP="00F67D68">
      <w:pPr>
        <w:numPr>
          <w:ilvl w:val="0"/>
          <w:numId w:val="14"/>
        </w:numPr>
        <w:spacing w:after="240" w:line="240" w:lineRule="auto"/>
        <w:contextualSpacing/>
        <w:jc w:val="both"/>
        <w:rPr>
          <w:rFonts w:ascii="Times New Roman" w:eastAsia="Times New Roman" w:hAnsi="Times New Roman" w:cs="Times New Roman"/>
          <w:sz w:val="20"/>
          <w:szCs w:val="20"/>
          <w:lang w:val="en-US"/>
        </w:rPr>
      </w:pPr>
      <w:r w:rsidRPr="00B115BD">
        <w:rPr>
          <w:rFonts w:ascii="Times New Roman" w:eastAsia="Times New Roman" w:hAnsi="Times New Roman" w:cs="Times New Roman"/>
          <w:b/>
          <w:sz w:val="24"/>
          <w:szCs w:val="24"/>
          <w:lang w:val="en-US"/>
        </w:rPr>
        <w:t>Scalability:</w:t>
      </w:r>
      <w:r w:rsidRPr="00B115BD">
        <w:rPr>
          <w:rFonts w:ascii="Times New Roman" w:eastAsia="Times New Roman" w:hAnsi="Times New Roman" w:cs="Times New Roman"/>
          <w:sz w:val="20"/>
          <w:szCs w:val="20"/>
          <w:lang w:val="en-US"/>
        </w:rPr>
        <w:t xml:space="preserve"> </w:t>
      </w:r>
      <w:r w:rsidRPr="00B115BD">
        <w:rPr>
          <w:rFonts w:ascii="Times New Roman" w:eastAsia="Times New Roman" w:hAnsi="Times New Roman" w:cs="Times New Roman"/>
          <w:sz w:val="24"/>
          <w:szCs w:val="24"/>
          <w:lang w:val="en-US"/>
        </w:rPr>
        <w:t>Textile Auxiliaries</w:t>
      </w:r>
      <w:r w:rsidRPr="00B115BD">
        <w:rPr>
          <w:rFonts w:ascii="Times New Roman" w:eastAsia="Times New Roman" w:hAnsi="Times New Roman" w:cs="Times New Roman"/>
          <w:sz w:val="20"/>
          <w:szCs w:val="20"/>
          <w:lang w:val="en-US"/>
        </w:rPr>
        <w:t xml:space="preserve"> </w:t>
      </w:r>
      <w:r w:rsidRPr="00B115BD">
        <w:rPr>
          <w:rFonts w:ascii="Times New Roman" w:eastAsia="Times New Roman" w:hAnsi="Times New Roman" w:cs="Times New Roman"/>
          <w:sz w:val="24"/>
          <w:szCs w:val="24"/>
          <w:lang w:val="en-US"/>
        </w:rPr>
        <w:t>needs to be scalable so if we want to add a new function or feature it can be added easily</w:t>
      </w:r>
    </w:p>
    <w:p w14:paraId="19A52429" w14:textId="77777777" w:rsidR="0074572B" w:rsidRPr="00B115BD" w:rsidRDefault="0074572B" w:rsidP="00F67D68">
      <w:pPr>
        <w:numPr>
          <w:ilvl w:val="0"/>
          <w:numId w:val="14"/>
        </w:numPr>
        <w:spacing w:after="240" w:line="240" w:lineRule="auto"/>
        <w:contextualSpacing/>
        <w:jc w:val="both"/>
        <w:rPr>
          <w:rFonts w:ascii="Times New Roman" w:eastAsia="Times New Roman" w:hAnsi="Times New Roman" w:cs="Times New Roman"/>
          <w:sz w:val="20"/>
          <w:szCs w:val="20"/>
          <w:lang w:val="en-US"/>
        </w:rPr>
      </w:pPr>
      <w:r w:rsidRPr="00B115BD">
        <w:rPr>
          <w:rFonts w:ascii="Times New Roman" w:eastAsia="Times New Roman" w:hAnsi="Times New Roman" w:cs="Times New Roman"/>
          <w:b/>
          <w:sz w:val="24"/>
          <w:szCs w:val="24"/>
          <w:lang w:val="en-US"/>
        </w:rPr>
        <w:t>Availability:</w:t>
      </w:r>
      <w:r w:rsidRPr="00B115BD">
        <w:rPr>
          <w:rFonts w:ascii="Times New Roman" w:eastAsia="Times New Roman" w:hAnsi="Times New Roman" w:cs="Times New Roman"/>
          <w:sz w:val="24"/>
          <w:szCs w:val="24"/>
          <w:lang w:val="en-US"/>
        </w:rPr>
        <w:t xml:space="preserve"> Textile Auxiliaries</w:t>
      </w:r>
      <w:r w:rsidRPr="00B115BD">
        <w:rPr>
          <w:rFonts w:ascii="Times New Roman" w:eastAsia="Times New Roman" w:hAnsi="Times New Roman" w:cs="Times New Roman"/>
          <w:sz w:val="20"/>
          <w:szCs w:val="20"/>
          <w:lang w:val="en-US"/>
        </w:rPr>
        <w:t xml:space="preserve"> </w:t>
      </w:r>
      <w:r w:rsidRPr="00B115BD">
        <w:rPr>
          <w:rFonts w:ascii="Times New Roman" w:eastAsia="Times New Roman" w:hAnsi="Times New Roman" w:cs="Times New Roman"/>
          <w:sz w:val="24"/>
          <w:szCs w:val="24"/>
          <w:lang w:val="en-US"/>
        </w:rPr>
        <w:t>requires high availability in the monitoring and control, communication and should be available 24/7.</w:t>
      </w:r>
    </w:p>
    <w:p w14:paraId="6F68FF79" w14:textId="77777777" w:rsidR="0074572B" w:rsidRPr="00B115BD" w:rsidRDefault="0074572B" w:rsidP="00F67D68">
      <w:pPr>
        <w:numPr>
          <w:ilvl w:val="0"/>
          <w:numId w:val="14"/>
        </w:numPr>
        <w:spacing w:after="240" w:line="240" w:lineRule="auto"/>
        <w:contextualSpacing/>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b/>
          <w:sz w:val="24"/>
          <w:szCs w:val="24"/>
          <w:lang w:val="en-US"/>
        </w:rPr>
        <w:t>Reliability:</w:t>
      </w:r>
      <w:r w:rsidRPr="00B115BD">
        <w:rPr>
          <w:rFonts w:ascii="Times New Roman" w:eastAsia="Times New Roman" w:hAnsi="Times New Roman" w:cs="Times New Roman"/>
          <w:sz w:val="20"/>
          <w:szCs w:val="20"/>
          <w:lang w:val="en-US"/>
        </w:rPr>
        <w:t xml:space="preserve"> </w:t>
      </w:r>
      <w:r w:rsidRPr="00B115BD">
        <w:rPr>
          <w:rFonts w:ascii="Times New Roman" w:eastAsia="Times New Roman" w:hAnsi="Times New Roman" w:cs="Times New Roman"/>
          <w:sz w:val="24"/>
          <w:szCs w:val="24"/>
          <w:lang w:val="en-US"/>
        </w:rPr>
        <w:t>Textile Auxiliaries</w:t>
      </w:r>
      <w:r w:rsidRPr="00B115BD">
        <w:rPr>
          <w:rFonts w:ascii="Times New Roman" w:eastAsia="Times New Roman" w:hAnsi="Times New Roman" w:cs="Times New Roman"/>
          <w:sz w:val="20"/>
          <w:szCs w:val="20"/>
          <w:lang w:val="en-US"/>
        </w:rPr>
        <w:t xml:space="preserve"> </w:t>
      </w:r>
      <w:r w:rsidRPr="00B115BD">
        <w:rPr>
          <w:rFonts w:ascii="Times New Roman" w:eastAsia="Times New Roman" w:hAnsi="Times New Roman" w:cs="Times New Roman"/>
          <w:sz w:val="24"/>
          <w:szCs w:val="24"/>
          <w:lang w:val="en-US"/>
        </w:rPr>
        <w:t xml:space="preserve">requires an appropriate level of reliability in technologies, devices, communication and services. </w:t>
      </w:r>
    </w:p>
    <w:p w14:paraId="2A1DC935" w14:textId="77777777" w:rsidR="0074572B" w:rsidRPr="00B115BD" w:rsidRDefault="0074572B" w:rsidP="007E2DE9">
      <w:pPr>
        <w:pStyle w:val="Heading3"/>
      </w:pPr>
      <w:bookmarkStart w:id="632" w:name="_Toc51490214"/>
      <w:bookmarkStart w:id="633" w:name="_Toc58412150"/>
      <w:bookmarkStart w:id="634" w:name="_Toc86589969"/>
      <w:r w:rsidRPr="00B115BD">
        <w:t>Security Requirements</w:t>
      </w:r>
      <w:bookmarkEnd w:id="632"/>
      <w:bookmarkEnd w:id="633"/>
      <w:bookmarkEnd w:id="634"/>
      <w:r w:rsidRPr="00B115BD">
        <w:t xml:space="preserve"> </w:t>
      </w:r>
    </w:p>
    <w:p w14:paraId="53BCC0A8" w14:textId="77777777" w:rsidR="0074572B" w:rsidRPr="00B115BD" w:rsidRDefault="0074572B" w:rsidP="006F7989">
      <w:pPr>
        <w:spacing w:after="120" w:line="240" w:lineRule="auto"/>
        <w:ind w:left="389"/>
        <w:jc w:val="both"/>
        <w:rPr>
          <w:rFonts w:ascii="Times New Roman" w:eastAsia="Times New Roman" w:hAnsi="Times New Roman" w:cs="Times New Roman"/>
          <w:b/>
          <w:sz w:val="24"/>
          <w:szCs w:val="24"/>
          <w:lang w:val="en-US"/>
        </w:rPr>
      </w:pPr>
      <w:r w:rsidRPr="00B115BD">
        <w:rPr>
          <w:rFonts w:ascii="Times New Roman" w:eastAsia="Times New Roman" w:hAnsi="Times New Roman" w:cs="Times New Roman"/>
          <w:bCs/>
          <w:sz w:val="24"/>
          <w:szCs w:val="24"/>
          <w:lang w:val="en-US"/>
        </w:rPr>
        <w:t>Security requirements can be studied by examining the overall process. When a user wants to login their Account, Admin will Authenticate their information which is given by the user in the signup time, after that, the admin will permit login</w:t>
      </w:r>
    </w:p>
    <w:p w14:paraId="0B37D509" w14:textId="77777777" w:rsidR="0074572B" w:rsidRPr="00B115BD" w:rsidRDefault="0074572B" w:rsidP="007E2DE9">
      <w:pPr>
        <w:pStyle w:val="Heading3"/>
      </w:pPr>
      <w:bookmarkStart w:id="635" w:name="_Toc51398557"/>
      <w:bookmarkStart w:id="636" w:name="_Toc51398586"/>
      <w:bookmarkStart w:id="637" w:name="_Toc51398613"/>
      <w:bookmarkStart w:id="638" w:name="_Toc51398638"/>
      <w:bookmarkStart w:id="639" w:name="_Toc51398663"/>
      <w:bookmarkStart w:id="640" w:name="_Toc51400405"/>
      <w:bookmarkStart w:id="641" w:name="_Toc51411564"/>
      <w:bookmarkStart w:id="642" w:name="_Toc51490217"/>
      <w:bookmarkStart w:id="643" w:name="_Toc492990537"/>
      <w:bookmarkStart w:id="644" w:name="_Toc51490218"/>
      <w:bookmarkStart w:id="645" w:name="_Toc58412151"/>
      <w:bookmarkStart w:id="646" w:name="_Toc86589970"/>
      <w:bookmarkEnd w:id="635"/>
      <w:bookmarkEnd w:id="636"/>
      <w:bookmarkEnd w:id="637"/>
      <w:bookmarkEnd w:id="638"/>
      <w:bookmarkEnd w:id="639"/>
      <w:bookmarkEnd w:id="640"/>
      <w:bookmarkEnd w:id="641"/>
      <w:bookmarkEnd w:id="642"/>
      <w:bookmarkEnd w:id="643"/>
      <w:r w:rsidRPr="00B115BD">
        <w:t>User Documentation</w:t>
      </w:r>
      <w:bookmarkEnd w:id="644"/>
      <w:bookmarkEnd w:id="645"/>
      <w:bookmarkEnd w:id="646"/>
    </w:p>
    <w:p w14:paraId="77F4723D" w14:textId="77777777" w:rsidR="0074572B" w:rsidRPr="00B115BD" w:rsidRDefault="0074572B" w:rsidP="006F7989">
      <w:pPr>
        <w:spacing w:after="0" w:line="240" w:lineRule="auto"/>
        <w:ind w:left="360"/>
        <w:jc w:val="both"/>
        <w:rPr>
          <w:rFonts w:ascii="Times New Roman" w:eastAsia="Times New Roman" w:hAnsi="Times New Roman" w:cs="Times New Roman"/>
          <w:iCs/>
          <w:sz w:val="24"/>
          <w:szCs w:val="24"/>
          <w:lang w:val="en-US"/>
        </w:rPr>
      </w:pPr>
      <w:r w:rsidRPr="00B115BD">
        <w:rPr>
          <w:rFonts w:ascii="Times New Roman" w:eastAsia="Times New Roman" w:hAnsi="Times New Roman" w:cs="Times New Roman"/>
          <w:iCs/>
          <w:sz w:val="24"/>
          <w:szCs w:val="24"/>
          <w:lang w:val="en-US"/>
        </w:rPr>
        <w:t>This is a Student Project so there is no User Documentation and User Manual.</w:t>
      </w:r>
    </w:p>
    <w:p w14:paraId="77CF824C" w14:textId="77777777" w:rsidR="0074572B" w:rsidRPr="00B115BD" w:rsidRDefault="0074572B" w:rsidP="006F7989">
      <w:pPr>
        <w:spacing w:line="240" w:lineRule="auto"/>
        <w:rPr>
          <w:rFonts w:ascii="Times New Roman" w:eastAsia="Times New Roman" w:hAnsi="Times New Roman" w:cs="Times New Roman"/>
          <w:b/>
          <w:bCs/>
          <w:kern w:val="32"/>
          <w:sz w:val="36"/>
          <w:szCs w:val="36"/>
          <w:lang w:val="en-US"/>
        </w:rPr>
      </w:pPr>
      <w:r w:rsidRPr="00B115BD">
        <w:rPr>
          <w:rFonts w:ascii="Times New Roman" w:eastAsia="Times New Roman" w:hAnsi="Times New Roman" w:cs="Times New Roman"/>
          <w:b/>
          <w:bCs/>
          <w:kern w:val="32"/>
          <w:sz w:val="36"/>
          <w:szCs w:val="36"/>
          <w:lang w:val="en-US"/>
        </w:rPr>
        <w:br w:type="page"/>
      </w:r>
    </w:p>
    <w:p w14:paraId="6EC68C6D" w14:textId="77777777" w:rsidR="00043599" w:rsidRPr="00B115BD" w:rsidRDefault="00043599" w:rsidP="006F7989">
      <w:pPr>
        <w:pStyle w:val="Heading1"/>
        <w:jc w:val="center"/>
        <w:rPr>
          <w:rFonts w:ascii="Times New Roman" w:hAnsi="Times New Roman" w:cs="Times New Roman"/>
        </w:rPr>
      </w:pPr>
      <w:bookmarkStart w:id="647" w:name="_Toc86589971"/>
      <w:r w:rsidRPr="00B115BD">
        <w:rPr>
          <w:rFonts w:ascii="Times New Roman" w:hAnsi="Times New Roman" w:cs="Times New Roman"/>
        </w:rPr>
        <w:lastRenderedPageBreak/>
        <w:t xml:space="preserve">Chapter </w:t>
      </w:r>
      <w:r w:rsidR="0005370F" w:rsidRPr="00B115BD">
        <w:rPr>
          <w:rFonts w:ascii="Times New Roman" w:hAnsi="Times New Roman" w:cs="Times New Roman"/>
        </w:rPr>
        <w:t>0</w:t>
      </w:r>
      <w:r w:rsidRPr="00B115BD">
        <w:rPr>
          <w:rFonts w:ascii="Times New Roman" w:hAnsi="Times New Roman" w:cs="Times New Roman"/>
        </w:rPr>
        <w:t>3</w:t>
      </w:r>
      <w:bookmarkEnd w:id="647"/>
    </w:p>
    <w:p w14:paraId="52062450" w14:textId="77777777" w:rsidR="00AB2BD6" w:rsidRPr="00B115BD" w:rsidRDefault="00AB2BD6" w:rsidP="00F67D68">
      <w:pPr>
        <w:pStyle w:val="ListParagraph"/>
        <w:keepNext/>
        <w:numPr>
          <w:ilvl w:val="0"/>
          <w:numId w:val="29"/>
        </w:numPr>
        <w:spacing w:before="240" w:after="60" w:line="240" w:lineRule="auto"/>
        <w:contextualSpacing w:val="0"/>
        <w:outlineLvl w:val="1"/>
        <w:rPr>
          <w:rFonts w:ascii="Times New Roman" w:eastAsia="Times New Roman" w:hAnsi="Times New Roman" w:cs="Times New Roman"/>
          <w:b/>
          <w:bCs/>
          <w:iCs/>
          <w:vanish/>
          <w:sz w:val="28"/>
          <w:szCs w:val="28"/>
          <w:lang w:val="en-US"/>
        </w:rPr>
      </w:pPr>
      <w:bookmarkStart w:id="648" w:name="_Toc65891231"/>
      <w:bookmarkStart w:id="649" w:name="_Toc65891386"/>
      <w:bookmarkStart w:id="650" w:name="_Toc65891707"/>
      <w:bookmarkStart w:id="651" w:name="_Toc65891901"/>
      <w:bookmarkStart w:id="652" w:name="_Toc65892239"/>
      <w:bookmarkStart w:id="653" w:name="_Toc65892461"/>
      <w:bookmarkStart w:id="654" w:name="_Toc65893110"/>
      <w:bookmarkStart w:id="655" w:name="_Toc65893276"/>
      <w:bookmarkStart w:id="656" w:name="_Toc65893349"/>
      <w:bookmarkStart w:id="657" w:name="_Toc65893611"/>
      <w:bookmarkStart w:id="658" w:name="_Toc65893689"/>
      <w:bookmarkStart w:id="659" w:name="_Toc65893769"/>
      <w:bookmarkStart w:id="660" w:name="_Toc65894503"/>
      <w:bookmarkStart w:id="661" w:name="_Toc65894583"/>
      <w:bookmarkStart w:id="662" w:name="_Toc65895085"/>
      <w:bookmarkStart w:id="663" w:name="_Toc65895170"/>
      <w:bookmarkStart w:id="664" w:name="_Toc65895255"/>
      <w:bookmarkStart w:id="665" w:name="_Toc65895389"/>
      <w:bookmarkStart w:id="666" w:name="_Toc65895473"/>
      <w:bookmarkStart w:id="667" w:name="_Toc65895557"/>
      <w:bookmarkStart w:id="668" w:name="_Toc65895647"/>
      <w:bookmarkStart w:id="669" w:name="_Toc65897332"/>
      <w:bookmarkStart w:id="670" w:name="_Toc65897417"/>
      <w:bookmarkStart w:id="671" w:name="_Toc66018605"/>
      <w:bookmarkStart w:id="672" w:name="_Toc86589972"/>
      <w:bookmarkStart w:id="673" w:name="_Toc534602076"/>
      <w:bookmarkStart w:id="674" w:name="_Toc534602231"/>
      <w:bookmarkStart w:id="675" w:name="_Toc62571783"/>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14:paraId="50ABEE7F" w14:textId="77777777" w:rsidR="00AB2BD6" w:rsidRPr="00B115BD" w:rsidRDefault="00AB2BD6" w:rsidP="00F67D68">
      <w:pPr>
        <w:pStyle w:val="ListParagraph"/>
        <w:keepNext/>
        <w:numPr>
          <w:ilvl w:val="0"/>
          <w:numId w:val="26"/>
        </w:numPr>
        <w:spacing w:before="240" w:after="60" w:line="240" w:lineRule="auto"/>
        <w:contextualSpacing w:val="0"/>
        <w:outlineLvl w:val="1"/>
        <w:rPr>
          <w:rFonts w:ascii="Times New Roman" w:eastAsia="Times New Roman" w:hAnsi="Times New Roman" w:cs="Times New Roman"/>
          <w:b/>
          <w:bCs/>
          <w:iCs/>
          <w:vanish/>
          <w:sz w:val="28"/>
          <w:szCs w:val="28"/>
          <w:lang w:val="en-US"/>
        </w:rPr>
      </w:pPr>
      <w:bookmarkStart w:id="676" w:name="_Toc65891232"/>
      <w:bookmarkStart w:id="677" w:name="_Toc65891387"/>
      <w:bookmarkStart w:id="678" w:name="_Toc65891708"/>
      <w:bookmarkStart w:id="679" w:name="_Toc65891902"/>
      <w:bookmarkStart w:id="680" w:name="_Toc65892240"/>
      <w:bookmarkStart w:id="681" w:name="_Toc65892462"/>
      <w:bookmarkStart w:id="682" w:name="_Toc65893111"/>
      <w:bookmarkStart w:id="683" w:name="_Toc65893277"/>
      <w:bookmarkStart w:id="684" w:name="_Toc65893350"/>
      <w:bookmarkStart w:id="685" w:name="_Toc65893612"/>
      <w:bookmarkStart w:id="686" w:name="_Toc65893690"/>
      <w:bookmarkStart w:id="687" w:name="_Toc65893770"/>
      <w:bookmarkStart w:id="688" w:name="_Toc65894504"/>
      <w:bookmarkStart w:id="689" w:name="_Toc65894584"/>
      <w:bookmarkStart w:id="690" w:name="_Toc65895086"/>
      <w:bookmarkStart w:id="691" w:name="_Toc65895171"/>
      <w:bookmarkStart w:id="692" w:name="_Toc65895256"/>
      <w:bookmarkStart w:id="693" w:name="_Toc65895390"/>
      <w:bookmarkStart w:id="694" w:name="_Toc65895474"/>
      <w:bookmarkStart w:id="695" w:name="_Toc65895558"/>
      <w:bookmarkStart w:id="696" w:name="_Toc65895648"/>
      <w:bookmarkStart w:id="697" w:name="_Toc65897333"/>
      <w:bookmarkStart w:id="698" w:name="_Toc65897418"/>
      <w:bookmarkStart w:id="699" w:name="_Toc66018606"/>
      <w:bookmarkStart w:id="700" w:name="_Toc86589973"/>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p>
    <w:p w14:paraId="6EE96B61" w14:textId="77777777" w:rsidR="00AB2BD6" w:rsidRPr="00B115BD" w:rsidRDefault="00AB2BD6" w:rsidP="00F67D68">
      <w:pPr>
        <w:pStyle w:val="ListParagraph"/>
        <w:keepNext/>
        <w:numPr>
          <w:ilvl w:val="0"/>
          <w:numId w:val="26"/>
        </w:numPr>
        <w:spacing w:before="240" w:after="60" w:line="240" w:lineRule="auto"/>
        <w:contextualSpacing w:val="0"/>
        <w:outlineLvl w:val="1"/>
        <w:rPr>
          <w:rFonts w:ascii="Times New Roman" w:eastAsia="Times New Roman" w:hAnsi="Times New Roman" w:cs="Times New Roman"/>
          <w:b/>
          <w:bCs/>
          <w:iCs/>
          <w:vanish/>
          <w:sz w:val="28"/>
          <w:szCs w:val="28"/>
          <w:lang w:val="en-US"/>
        </w:rPr>
      </w:pPr>
      <w:bookmarkStart w:id="701" w:name="_Toc65891233"/>
      <w:bookmarkStart w:id="702" w:name="_Toc65891388"/>
      <w:bookmarkStart w:id="703" w:name="_Toc65891709"/>
      <w:bookmarkStart w:id="704" w:name="_Toc65891903"/>
      <w:bookmarkStart w:id="705" w:name="_Toc65892241"/>
      <w:bookmarkStart w:id="706" w:name="_Toc65892463"/>
      <w:bookmarkStart w:id="707" w:name="_Toc65893112"/>
      <w:bookmarkStart w:id="708" w:name="_Toc65893278"/>
      <w:bookmarkStart w:id="709" w:name="_Toc65893351"/>
      <w:bookmarkStart w:id="710" w:name="_Toc65893613"/>
      <w:bookmarkStart w:id="711" w:name="_Toc65893691"/>
      <w:bookmarkStart w:id="712" w:name="_Toc65893771"/>
      <w:bookmarkStart w:id="713" w:name="_Toc65894505"/>
      <w:bookmarkStart w:id="714" w:name="_Toc65894585"/>
      <w:bookmarkStart w:id="715" w:name="_Toc65895087"/>
      <w:bookmarkStart w:id="716" w:name="_Toc65895172"/>
      <w:bookmarkStart w:id="717" w:name="_Toc65895257"/>
      <w:bookmarkStart w:id="718" w:name="_Toc65895391"/>
      <w:bookmarkStart w:id="719" w:name="_Toc65895475"/>
      <w:bookmarkStart w:id="720" w:name="_Toc65895559"/>
      <w:bookmarkStart w:id="721" w:name="_Toc65895649"/>
      <w:bookmarkStart w:id="722" w:name="_Toc65897334"/>
      <w:bookmarkStart w:id="723" w:name="_Toc65897419"/>
      <w:bookmarkStart w:id="724" w:name="_Toc66018607"/>
      <w:bookmarkStart w:id="725" w:name="_Toc86589974"/>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p>
    <w:p w14:paraId="0BC96200" w14:textId="77777777" w:rsidR="00096E03" w:rsidRPr="00B115BD" w:rsidRDefault="00096E03" w:rsidP="00F67D68">
      <w:pPr>
        <w:pStyle w:val="ListParagraph"/>
        <w:keepNext/>
        <w:numPr>
          <w:ilvl w:val="0"/>
          <w:numId w:val="27"/>
        </w:numPr>
        <w:spacing w:before="240" w:after="60" w:line="240" w:lineRule="auto"/>
        <w:contextualSpacing w:val="0"/>
        <w:outlineLvl w:val="1"/>
        <w:rPr>
          <w:rFonts w:ascii="Times New Roman" w:eastAsia="Times New Roman" w:hAnsi="Times New Roman" w:cs="Times New Roman"/>
          <w:b/>
          <w:bCs/>
          <w:iCs/>
          <w:vanish/>
          <w:sz w:val="28"/>
          <w:szCs w:val="28"/>
          <w:lang w:val="en-US"/>
        </w:rPr>
      </w:pPr>
      <w:bookmarkStart w:id="726" w:name="_Toc65893113"/>
      <w:bookmarkStart w:id="727" w:name="_Toc65893279"/>
      <w:bookmarkStart w:id="728" w:name="_Toc65893352"/>
      <w:bookmarkStart w:id="729" w:name="_Toc65893614"/>
      <w:bookmarkStart w:id="730" w:name="_Toc65893692"/>
      <w:bookmarkStart w:id="731" w:name="_Toc65893772"/>
      <w:bookmarkStart w:id="732" w:name="_Toc65894506"/>
      <w:bookmarkStart w:id="733" w:name="_Toc65894586"/>
      <w:bookmarkStart w:id="734" w:name="_Toc65895088"/>
      <w:bookmarkStart w:id="735" w:name="_Toc65895173"/>
      <w:bookmarkStart w:id="736" w:name="_Toc65895258"/>
      <w:bookmarkStart w:id="737" w:name="_Toc65895392"/>
      <w:bookmarkStart w:id="738" w:name="_Toc65895476"/>
      <w:bookmarkStart w:id="739" w:name="_Toc65895560"/>
      <w:bookmarkStart w:id="740" w:name="_Toc65895650"/>
      <w:bookmarkStart w:id="741" w:name="_Toc65897335"/>
      <w:bookmarkStart w:id="742" w:name="_Toc65897420"/>
      <w:bookmarkStart w:id="743" w:name="_Toc66018608"/>
      <w:bookmarkStart w:id="744" w:name="_Toc8658997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p>
    <w:p w14:paraId="47C153EB" w14:textId="77777777" w:rsidR="00043599" w:rsidRPr="00B115BD" w:rsidRDefault="00043599" w:rsidP="00137711">
      <w:pPr>
        <w:pStyle w:val="Heading2"/>
      </w:pPr>
      <w:bookmarkStart w:id="745" w:name="_Toc86589976"/>
      <w:r w:rsidRPr="00B115BD">
        <w:t>Introduction</w:t>
      </w:r>
      <w:bookmarkEnd w:id="673"/>
      <w:bookmarkEnd w:id="674"/>
      <w:bookmarkEnd w:id="675"/>
      <w:bookmarkEnd w:id="745"/>
    </w:p>
    <w:p w14:paraId="5EBD47DE" w14:textId="1D9836BB" w:rsidR="00043599" w:rsidRPr="00B115BD" w:rsidRDefault="00043599" w:rsidP="00F67D68">
      <w:pPr>
        <w:pStyle w:val="Heading3"/>
        <w:numPr>
          <w:ilvl w:val="0"/>
          <w:numId w:val="43"/>
        </w:numPr>
      </w:pPr>
      <w:bookmarkStart w:id="746" w:name="_Toc65891235"/>
      <w:bookmarkStart w:id="747" w:name="_Toc65891390"/>
      <w:bookmarkStart w:id="748" w:name="_Toc65891711"/>
      <w:bookmarkStart w:id="749" w:name="_Toc65891905"/>
      <w:bookmarkStart w:id="750" w:name="_Toc65892243"/>
      <w:bookmarkStart w:id="751" w:name="_Toc65892465"/>
      <w:bookmarkStart w:id="752" w:name="_Toc62571784"/>
      <w:bookmarkStart w:id="753" w:name="_Toc86589977"/>
      <w:bookmarkEnd w:id="746"/>
      <w:bookmarkEnd w:id="747"/>
      <w:bookmarkEnd w:id="748"/>
      <w:bookmarkEnd w:id="749"/>
      <w:bookmarkEnd w:id="750"/>
      <w:bookmarkEnd w:id="751"/>
      <w:r w:rsidRPr="00B115BD">
        <w:t>Purpose of Document</w:t>
      </w:r>
      <w:bookmarkEnd w:id="752"/>
      <w:bookmarkEnd w:id="753"/>
      <w:r w:rsidRPr="00B115BD">
        <w:t xml:space="preserve"> </w:t>
      </w:r>
    </w:p>
    <w:p w14:paraId="1E7B0643" w14:textId="77777777" w:rsidR="00043599" w:rsidRPr="00B115BD" w:rsidRDefault="00043599" w:rsidP="006F7989">
      <w:pPr>
        <w:spacing w:after="240" w:line="240" w:lineRule="auto"/>
        <w:ind w:left="360"/>
        <w:jc w:val="both"/>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4"/>
          <w:szCs w:val="24"/>
          <w:lang w:val="en-US"/>
        </w:rPr>
        <w:t>The purpose of this document is to give a detailed description of the requirements for the “</w:t>
      </w:r>
      <w:r w:rsidRPr="00B115BD">
        <w:rPr>
          <w:rFonts w:ascii="Times New Roman" w:eastAsia="Times New Roman" w:hAnsi="Times New Roman" w:cs="Times New Roman"/>
          <w:b/>
          <w:bCs/>
          <w:sz w:val="24"/>
          <w:szCs w:val="24"/>
          <w:lang w:val="en-US"/>
        </w:rPr>
        <w:t>Textile Auxiliaries</w:t>
      </w:r>
      <w:r w:rsidRPr="00B115BD">
        <w:rPr>
          <w:rFonts w:ascii="Times New Roman" w:eastAsia="Times New Roman" w:hAnsi="Times New Roman" w:cs="Times New Roman"/>
          <w:sz w:val="24"/>
          <w:szCs w:val="24"/>
          <w:lang w:val="en-US"/>
        </w:rPr>
        <w:t>”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14:paraId="70AC006B" w14:textId="5BF54E6F" w:rsidR="00043599" w:rsidRPr="00B115BD" w:rsidRDefault="00043599" w:rsidP="007E2DE9">
      <w:pPr>
        <w:pStyle w:val="Heading3"/>
      </w:pPr>
      <w:bookmarkStart w:id="754" w:name="_Toc86589978"/>
      <w:bookmarkStart w:id="755" w:name="_Hlk65881842"/>
      <w:r w:rsidRPr="00B115BD">
        <w:t>Project Overview</w:t>
      </w:r>
      <w:bookmarkEnd w:id="754"/>
      <w:r w:rsidRPr="00B115BD">
        <w:tab/>
      </w:r>
      <w:r w:rsidRPr="00B115BD">
        <w:tab/>
      </w:r>
      <w:r w:rsidRPr="00B115BD">
        <w:tab/>
      </w:r>
    </w:p>
    <w:p w14:paraId="1198FF09" w14:textId="6BABA758" w:rsidR="00043599" w:rsidRPr="00B115BD" w:rsidRDefault="00043599" w:rsidP="006F7989">
      <w:pPr>
        <w:spacing w:after="24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 xml:space="preserve">Many textile sites are contributing to this but no site provides everything from raw materials to finished products. For example, in OLX [1], the only ready-made cloth is available.  We can't make our designs and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Similarly, there is another website called “Wal-Mart [2]” in which they also give the option to select the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of the fabric, but even here we cannot design the fabric on our own.  We can order by selecting one of the designs that they already have.</w:t>
      </w:r>
    </w:p>
    <w:p w14:paraId="06946810" w14:textId="3F46F138" w:rsidR="007E2DE9" w:rsidRPr="006F7989" w:rsidRDefault="00043599" w:rsidP="007E2DE9">
      <w:pPr>
        <w:spacing w:after="24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 xml:space="preserve">We are adding to them that we can produce goods in custom design,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and quality.  Like they can make their goods by sending their design to the seller. There are some things we are adding to it, such as the seller may request the buyer that we have to produce goods in such a design,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and quality which the buyer provides.  And also, the seller can upload his services to see what he is providing. This is beneficial for both parties as compared to the conventional system because it saves time and physical efforts like go and check the services of different industries. There are some advance and security features like privacy, tacking and monitoring of orders, analytics of seller, ratings, chatbots etc.</w:t>
      </w:r>
    </w:p>
    <w:p w14:paraId="0E042651" w14:textId="2E7BD39E" w:rsidR="00043599" w:rsidRPr="00B115BD" w:rsidRDefault="00043599" w:rsidP="00137711">
      <w:pPr>
        <w:pStyle w:val="Heading2"/>
      </w:pPr>
      <w:bookmarkStart w:id="756" w:name="_Toc62571797"/>
      <w:bookmarkStart w:id="757" w:name="_Toc86589979"/>
      <w:bookmarkEnd w:id="755"/>
      <w:r w:rsidRPr="00B115BD">
        <w:t>System Architecture</w:t>
      </w:r>
      <w:bookmarkEnd w:id="756"/>
      <w:bookmarkEnd w:id="757"/>
    </w:p>
    <w:p w14:paraId="5479DB00" w14:textId="77777777" w:rsidR="00B115BD" w:rsidRPr="00B115BD" w:rsidRDefault="00B115BD" w:rsidP="006F7989">
      <w:pPr>
        <w:spacing w:line="240" w:lineRule="auto"/>
        <w:rPr>
          <w:rFonts w:ascii="Times New Roman" w:hAnsi="Times New Roman" w:cs="Times New Roman"/>
          <w:lang w:val="en-US"/>
        </w:rPr>
      </w:pPr>
    </w:p>
    <w:p w14:paraId="0FE6F0F8" w14:textId="77777777" w:rsidR="00043599" w:rsidRPr="00B115BD" w:rsidRDefault="00043599" w:rsidP="00137711">
      <w:pPr>
        <w:pStyle w:val="Heading2"/>
      </w:pPr>
      <w:bookmarkStart w:id="758" w:name="_Toc51264301"/>
      <w:bookmarkStart w:id="759" w:name="_Toc62571798"/>
      <w:bookmarkStart w:id="760" w:name="_Toc86589980"/>
      <w:r w:rsidRPr="00B115BD">
        <w:lastRenderedPageBreak/>
        <w:t>Use Cases</w:t>
      </w:r>
      <w:bookmarkEnd w:id="758"/>
      <w:bookmarkEnd w:id="759"/>
      <w:bookmarkEnd w:id="760"/>
    </w:p>
    <w:p w14:paraId="29B72181" w14:textId="4C7ACEC0" w:rsidR="00AB2BD6" w:rsidRPr="00B115BD" w:rsidRDefault="006D7C81" w:rsidP="00F67D68">
      <w:pPr>
        <w:pStyle w:val="Heading3"/>
        <w:numPr>
          <w:ilvl w:val="0"/>
          <w:numId w:val="44"/>
        </w:numPr>
      </w:pPr>
      <w:bookmarkStart w:id="761" w:name="_Toc65891241"/>
      <w:bookmarkStart w:id="762" w:name="_Toc65891396"/>
      <w:bookmarkStart w:id="763" w:name="_Toc65891717"/>
      <w:bookmarkStart w:id="764" w:name="_Toc65891911"/>
      <w:bookmarkStart w:id="765" w:name="_Toc65892249"/>
      <w:bookmarkStart w:id="766" w:name="_Toc65892471"/>
      <w:bookmarkStart w:id="767" w:name="_Toc86589981"/>
      <w:bookmarkEnd w:id="761"/>
      <w:bookmarkEnd w:id="762"/>
      <w:bookmarkEnd w:id="763"/>
      <w:bookmarkEnd w:id="764"/>
      <w:bookmarkEnd w:id="765"/>
      <w:bookmarkEnd w:id="766"/>
      <w:r w:rsidRPr="00B115BD">
        <w:t>Use case diagrams</w:t>
      </w:r>
      <w:bookmarkEnd w:id="767"/>
    </w:p>
    <w:p w14:paraId="718D094F" w14:textId="77777777" w:rsidR="00043599" w:rsidRPr="00B115BD" w:rsidRDefault="00043599" w:rsidP="006F7989">
      <w:pPr>
        <w:spacing w:after="0" w:line="240" w:lineRule="auto"/>
        <w:ind w:firstLine="360"/>
        <w:jc w:val="center"/>
        <w:rPr>
          <w:rFonts w:ascii="Times New Roman" w:eastAsia="Times New Roman" w:hAnsi="Times New Roman" w:cs="Times New Roman"/>
          <w:sz w:val="20"/>
          <w:szCs w:val="24"/>
          <w:lang w:val="en-US"/>
        </w:rPr>
      </w:pPr>
      <w:r w:rsidRPr="00B115BD">
        <w:rPr>
          <w:rFonts w:ascii="Times New Roman" w:eastAsia="Times New Roman" w:hAnsi="Times New Roman" w:cs="Times New Roman"/>
          <w:noProof/>
          <w:sz w:val="20"/>
          <w:szCs w:val="24"/>
          <w:lang w:val="en-US"/>
        </w:rPr>
        <w:drawing>
          <wp:inline distT="0" distB="0" distL="0" distR="0" wp14:anchorId="5C73FF79" wp14:editId="691CA1DE">
            <wp:extent cx="5731510" cy="5562600"/>
            <wp:effectExtent l="0" t="0" r="2540" b="0"/>
            <wp:docPr id="2" name="Picture 2" descr="U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562600"/>
                    </a:xfrm>
                    <a:prstGeom prst="rect">
                      <a:avLst/>
                    </a:prstGeom>
                    <a:noFill/>
                    <a:ln>
                      <a:noFill/>
                    </a:ln>
                  </pic:spPr>
                </pic:pic>
              </a:graphicData>
            </a:graphic>
          </wp:inline>
        </w:drawing>
      </w:r>
    </w:p>
    <w:p w14:paraId="4AAB056C" w14:textId="77777777" w:rsidR="00043599" w:rsidRPr="00B115BD" w:rsidRDefault="00043599" w:rsidP="006F7989">
      <w:pPr>
        <w:spacing w:after="0" w:line="240" w:lineRule="auto"/>
        <w:jc w:val="both"/>
        <w:rPr>
          <w:rFonts w:ascii="Times New Roman" w:eastAsia="Times New Roman" w:hAnsi="Times New Roman" w:cs="Times New Roman"/>
          <w:sz w:val="24"/>
          <w:szCs w:val="24"/>
          <w:lang w:val="en-US"/>
        </w:rPr>
      </w:pPr>
    </w:p>
    <w:p w14:paraId="1DFBE577" w14:textId="77777777" w:rsidR="00043599" w:rsidRPr="00B115BD" w:rsidRDefault="00043599" w:rsidP="006F7989">
      <w:pPr>
        <w:spacing w:after="0" w:line="240" w:lineRule="auto"/>
        <w:jc w:val="both"/>
        <w:rPr>
          <w:rFonts w:ascii="Times New Roman" w:eastAsia="Times New Roman" w:hAnsi="Times New Roman" w:cs="Times New Roman"/>
          <w:b/>
          <w:sz w:val="16"/>
          <w:szCs w:val="24"/>
          <w:lang w:val="en-US"/>
        </w:rPr>
      </w:pPr>
      <w:r w:rsidRPr="00B115BD">
        <w:rPr>
          <w:rFonts w:ascii="Times New Roman" w:eastAsia="Times New Roman" w:hAnsi="Times New Roman" w:cs="Times New Roman"/>
          <w:b/>
          <w:sz w:val="28"/>
          <w:szCs w:val="24"/>
          <w:lang w:val="en-US"/>
        </w:rPr>
        <w:br w:type="page"/>
      </w:r>
    </w:p>
    <w:p w14:paraId="639EC8EA" w14:textId="77777777" w:rsidR="00043599" w:rsidRPr="00B115BD" w:rsidRDefault="00043599" w:rsidP="007E2DE9">
      <w:pPr>
        <w:pStyle w:val="Heading3"/>
      </w:pPr>
      <w:bookmarkStart w:id="768" w:name="_Toc534602099"/>
      <w:bookmarkStart w:id="769" w:name="_Toc534602254"/>
      <w:bookmarkStart w:id="770" w:name="_Toc51264303"/>
      <w:bookmarkStart w:id="771" w:name="_Toc62571800"/>
      <w:bookmarkStart w:id="772" w:name="_Toc86589982"/>
      <w:r w:rsidRPr="00B115BD">
        <w:lastRenderedPageBreak/>
        <w:t>Use Case</w:t>
      </w:r>
      <w:bookmarkEnd w:id="768"/>
      <w:bookmarkEnd w:id="769"/>
      <w:bookmarkEnd w:id="770"/>
      <w:r w:rsidRPr="00B115BD">
        <w:t xml:space="preserve"> Description</w:t>
      </w:r>
      <w:bookmarkEnd w:id="771"/>
      <w:bookmarkEnd w:id="772"/>
    </w:p>
    <w:p w14:paraId="5D8EAC2C" w14:textId="291FD02E" w:rsidR="00043599" w:rsidRPr="00B115BD" w:rsidRDefault="00043599" w:rsidP="006F7989">
      <w:pPr>
        <w:spacing w:after="0" w:line="240" w:lineRule="auto"/>
        <w:ind w:left="360"/>
        <w:jc w:val="both"/>
        <w:rPr>
          <w:rFonts w:ascii="Times New Roman" w:eastAsia="Times New Roman" w:hAnsi="Times New Roman" w:cs="Times New Roman"/>
          <w:iCs/>
          <w:sz w:val="20"/>
          <w:szCs w:val="24"/>
          <w:lang w:val="en-US"/>
        </w:rPr>
      </w:pPr>
      <w:del w:id="773" w:author="Maryum Xedi" w:date="2002-04-03T20:04:00Z">
        <w:r w:rsidRPr="00B115BD">
          <w:rPr>
            <w:rFonts w:ascii="Times New Roman" w:eastAsia="Times New Roman" w:hAnsi="Times New Roman" w:cs="Times New Roman"/>
            <w:i/>
            <w:sz w:val="20"/>
            <w:szCs w:val="24"/>
            <w:lang w:val="en-US"/>
          </w:rPr>
          <w:delText xml:space="preserve">(template is given </w:delText>
        </w:r>
      </w:del>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810"/>
        <w:gridCol w:w="360"/>
        <w:gridCol w:w="1273"/>
        <w:gridCol w:w="3945"/>
      </w:tblGrid>
      <w:tr w:rsidR="00043599" w:rsidRPr="00B115BD" w14:paraId="730EDD4B" w14:textId="77777777" w:rsidTr="00043599">
        <w:trPr>
          <w:cantSplit/>
          <w:trHeight w:val="165"/>
        </w:trPr>
        <w:tc>
          <w:tcPr>
            <w:tcW w:w="7918" w:type="dxa"/>
            <w:gridSpan w:val="5"/>
          </w:tcPr>
          <w:p w14:paraId="456FF4CB" w14:textId="77777777" w:rsidR="00043599" w:rsidRPr="00B115BD" w:rsidRDefault="00043599" w:rsidP="006F7989">
            <w:pPr>
              <w:spacing w:after="0" w:line="240" w:lineRule="auto"/>
              <w:jc w:val="center"/>
              <w:rPr>
                <w:rFonts w:ascii="Times New Roman" w:eastAsia="Times New Roman" w:hAnsi="Times New Roman" w:cs="Times New Roman"/>
                <w:b/>
                <w:sz w:val="28"/>
                <w:szCs w:val="24"/>
                <w:lang w:val="en-US"/>
              </w:rPr>
            </w:pPr>
            <w:r w:rsidRPr="00B115BD">
              <w:rPr>
                <w:rFonts w:ascii="Times New Roman" w:eastAsia="Times New Roman" w:hAnsi="Times New Roman" w:cs="Times New Roman"/>
                <w:b/>
                <w:sz w:val="28"/>
                <w:szCs w:val="24"/>
                <w:lang w:val="en-US"/>
              </w:rPr>
              <w:t>1: Login</w:t>
            </w:r>
          </w:p>
        </w:tc>
      </w:tr>
      <w:tr w:rsidR="00043599" w:rsidRPr="00B115BD" w14:paraId="3ECBDBBB" w14:textId="77777777" w:rsidTr="00043599">
        <w:trPr>
          <w:cantSplit/>
          <w:trHeight w:val="165"/>
        </w:trPr>
        <w:tc>
          <w:tcPr>
            <w:tcW w:w="7918" w:type="dxa"/>
            <w:gridSpan w:val="5"/>
          </w:tcPr>
          <w:p w14:paraId="1C4C8660"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b/>
                <w:sz w:val="20"/>
                <w:szCs w:val="24"/>
                <w:lang w:val="en-US"/>
              </w:rPr>
              <w:t>Actors:</w:t>
            </w:r>
            <w:r w:rsidRPr="00B115BD">
              <w:rPr>
                <w:rFonts w:ascii="Times New Roman" w:eastAsia="Times New Roman" w:hAnsi="Times New Roman" w:cs="Times New Roman"/>
                <w:b/>
                <w:sz w:val="20"/>
                <w:szCs w:val="24"/>
                <w:lang w:val="en-US"/>
              </w:rPr>
              <w:tab/>
            </w:r>
            <w:r w:rsidRPr="00B115BD">
              <w:rPr>
                <w:rFonts w:ascii="Times New Roman" w:eastAsia="Times New Roman" w:hAnsi="Times New Roman" w:cs="Times New Roman"/>
                <w:sz w:val="20"/>
                <w:szCs w:val="24"/>
                <w:lang w:val="en-US"/>
              </w:rPr>
              <w:t xml:space="preserve">         </w:t>
            </w:r>
            <w:r w:rsidRPr="00B115BD">
              <w:rPr>
                <w:rFonts w:ascii="Times New Roman" w:eastAsia="Times New Roman" w:hAnsi="Times New Roman" w:cs="Times New Roman"/>
                <w:iCs/>
                <w:sz w:val="20"/>
                <w:szCs w:val="24"/>
                <w:lang w:val="en-US"/>
              </w:rPr>
              <w:t>Administrator, Owners and Users</w:t>
            </w:r>
          </w:p>
        </w:tc>
      </w:tr>
      <w:tr w:rsidR="00043599" w:rsidRPr="00B115BD" w14:paraId="3ABF376D" w14:textId="77777777" w:rsidTr="00043599">
        <w:trPr>
          <w:cantSplit/>
          <w:trHeight w:val="165"/>
        </w:trPr>
        <w:tc>
          <w:tcPr>
            <w:tcW w:w="7918" w:type="dxa"/>
            <w:gridSpan w:val="5"/>
          </w:tcPr>
          <w:p w14:paraId="2DB95A05"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b/>
                <w:sz w:val="20"/>
                <w:szCs w:val="24"/>
                <w:lang w:val="en-US"/>
              </w:rPr>
              <w:t>Feature:</w:t>
            </w:r>
            <w:r w:rsidRPr="00B115BD">
              <w:rPr>
                <w:rFonts w:ascii="Times New Roman" w:eastAsia="Times New Roman" w:hAnsi="Times New Roman" w:cs="Times New Roman"/>
                <w:sz w:val="24"/>
                <w:szCs w:val="24"/>
                <w:lang w:val="en-US"/>
              </w:rPr>
              <w:t xml:space="preserve">                            </w:t>
            </w:r>
            <w:r w:rsidRPr="00B115BD">
              <w:rPr>
                <w:rFonts w:ascii="Times New Roman" w:eastAsia="Times New Roman" w:hAnsi="Times New Roman" w:cs="Times New Roman"/>
                <w:i/>
                <w:sz w:val="20"/>
                <w:szCs w:val="24"/>
                <w:lang w:val="en-US"/>
              </w:rPr>
              <w:t xml:space="preserve"> </w:t>
            </w:r>
            <w:r w:rsidRPr="00B115BD">
              <w:rPr>
                <w:rFonts w:ascii="Times New Roman" w:eastAsia="Times New Roman" w:hAnsi="Times New Roman" w:cs="Times New Roman"/>
                <w:iCs/>
                <w:sz w:val="20"/>
                <w:szCs w:val="24"/>
                <w:lang w:val="en-US"/>
              </w:rPr>
              <w:t>Authentications</w:t>
            </w:r>
          </w:p>
        </w:tc>
      </w:tr>
      <w:tr w:rsidR="00043599" w:rsidRPr="00B115BD" w14:paraId="30005F23" w14:textId="77777777" w:rsidTr="00043599">
        <w:trPr>
          <w:trHeight w:val="165"/>
        </w:trPr>
        <w:tc>
          <w:tcPr>
            <w:tcW w:w="2340" w:type="dxa"/>
            <w:gridSpan w:val="2"/>
          </w:tcPr>
          <w:p w14:paraId="54BE209F"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Id:</w:t>
            </w:r>
          </w:p>
        </w:tc>
        <w:tc>
          <w:tcPr>
            <w:tcW w:w="5578" w:type="dxa"/>
            <w:gridSpan w:val="3"/>
          </w:tcPr>
          <w:p w14:paraId="1CF64D4E"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1</w:t>
            </w:r>
          </w:p>
        </w:tc>
      </w:tr>
      <w:tr w:rsidR="00043599" w:rsidRPr="00B115BD" w14:paraId="345F41F3" w14:textId="77777777" w:rsidTr="00043599">
        <w:trPr>
          <w:trHeight w:val="240"/>
        </w:trPr>
        <w:tc>
          <w:tcPr>
            <w:tcW w:w="2340" w:type="dxa"/>
            <w:gridSpan w:val="2"/>
          </w:tcPr>
          <w:p w14:paraId="194E853A"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Pre-condition:</w:t>
            </w:r>
          </w:p>
        </w:tc>
        <w:tc>
          <w:tcPr>
            <w:tcW w:w="5578" w:type="dxa"/>
            <w:gridSpan w:val="3"/>
          </w:tcPr>
          <w:p w14:paraId="7459CECB"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User should have internet connection and Application or Website of the system</w:t>
            </w:r>
          </w:p>
        </w:tc>
      </w:tr>
      <w:tr w:rsidR="00043599" w:rsidRPr="00B115BD" w14:paraId="3B9F9B8A" w14:textId="77777777" w:rsidTr="00043599">
        <w:trPr>
          <w:cantSplit/>
          <w:trHeight w:val="330"/>
        </w:trPr>
        <w:tc>
          <w:tcPr>
            <w:tcW w:w="7918" w:type="dxa"/>
            <w:gridSpan w:val="5"/>
          </w:tcPr>
          <w:p w14:paraId="4571D906"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Scenarios</w:t>
            </w:r>
          </w:p>
        </w:tc>
      </w:tr>
      <w:tr w:rsidR="00043599" w:rsidRPr="00B115BD" w14:paraId="5E5B2BE2" w14:textId="77777777" w:rsidTr="00043599">
        <w:trPr>
          <w:cantSplit/>
          <w:trHeight w:val="330"/>
        </w:trPr>
        <w:tc>
          <w:tcPr>
            <w:tcW w:w="1530" w:type="dxa"/>
          </w:tcPr>
          <w:p w14:paraId="751EC73C"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Step#</w:t>
            </w:r>
          </w:p>
        </w:tc>
        <w:tc>
          <w:tcPr>
            <w:tcW w:w="2443" w:type="dxa"/>
            <w:gridSpan w:val="3"/>
          </w:tcPr>
          <w:p w14:paraId="38CE3B4A"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Action</w:t>
            </w:r>
          </w:p>
        </w:tc>
        <w:tc>
          <w:tcPr>
            <w:tcW w:w="3945" w:type="dxa"/>
          </w:tcPr>
          <w:p w14:paraId="5AC54E56"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Software Reaction</w:t>
            </w:r>
          </w:p>
        </w:tc>
      </w:tr>
      <w:tr w:rsidR="00043599" w:rsidRPr="00B115BD" w14:paraId="4472CCFB" w14:textId="77777777" w:rsidTr="00043599">
        <w:trPr>
          <w:cantSplit/>
          <w:trHeight w:val="165"/>
        </w:trPr>
        <w:tc>
          <w:tcPr>
            <w:tcW w:w="1530" w:type="dxa"/>
          </w:tcPr>
          <w:p w14:paraId="6AAF537E" w14:textId="77777777" w:rsidR="00043599" w:rsidRPr="00B115BD" w:rsidRDefault="00043599" w:rsidP="00F67D68">
            <w:pPr>
              <w:numPr>
                <w:ilvl w:val="0"/>
                <w:numId w:val="20"/>
              </w:numPr>
              <w:spacing w:after="0" w:line="240" w:lineRule="auto"/>
              <w:rPr>
                <w:rFonts w:ascii="Times New Roman" w:eastAsia="Times New Roman" w:hAnsi="Times New Roman" w:cs="Times New Roman"/>
                <w:b/>
                <w:sz w:val="20"/>
                <w:szCs w:val="24"/>
                <w:lang w:val="en-US"/>
              </w:rPr>
            </w:pPr>
            <w:del w:id="774" w:author="Maryum Xedi" w:date="2002-04-03T20:08:00Z">
              <w:r w:rsidRPr="00B115BD">
                <w:rPr>
                  <w:rFonts w:ascii="Times New Roman" w:eastAsia="Times New Roman" w:hAnsi="Times New Roman" w:cs="Times New Roman"/>
                  <w:b/>
                  <w:sz w:val="20"/>
                  <w:szCs w:val="24"/>
                  <w:lang w:val="en-US"/>
                </w:rPr>
                <w:delText>1</w:delText>
              </w:r>
            </w:del>
          </w:p>
        </w:tc>
        <w:tc>
          <w:tcPr>
            <w:tcW w:w="2443" w:type="dxa"/>
            <w:gridSpan w:val="3"/>
          </w:tcPr>
          <w:p w14:paraId="6322F32B"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If user is Login as Admin</w:t>
            </w:r>
          </w:p>
        </w:tc>
        <w:tc>
          <w:tcPr>
            <w:tcW w:w="3945" w:type="dxa"/>
          </w:tcPr>
          <w:p w14:paraId="4ED7B620"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Login the user with Admin Privileges</w:t>
            </w:r>
          </w:p>
        </w:tc>
      </w:tr>
      <w:tr w:rsidR="00043599" w:rsidRPr="00B115BD" w14:paraId="4AD5B2B7" w14:textId="77777777" w:rsidTr="00043599">
        <w:trPr>
          <w:cantSplit/>
          <w:trHeight w:val="225"/>
        </w:trPr>
        <w:tc>
          <w:tcPr>
            <w:tcW w:w="1530" w:type="dxa"/>
          </w:tcPr>
          <w:p w14:paraId="032E8D7B"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2.</w:t>
            </w:r>
            <w:del w:id="775" w:author="Maryum Xedi" w:date="2002-04-03T20:08:00Z">
              <w:r w:rsidRPr="00B115BD">
                <w:rPr>
                  <w:rFonts w:ascii="Times New Roman" w:eastAsia="Times New Roman" w:hAnsi="Times New Roman" w:cs="Times New Roman"/>
                  <w:b/>
                  <w:sz w:val="20"/>
                  <w:szCs w:val="24"/>
                  <w:lang w:val="en-US"/>
                </w:rPr>
                <w:delText>2</w:delText>
              </w:r>
            </w:del>
          </w:p>
        </w:tc>
        <w:tc>
          <w:tcPr>
            <w:tcW w:w="2443" w:type="dxa"/>
            <w:gridSpan w:val="3"/>
          </w:tcPr>
          <w:p w14:paraId="2BF6686C"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If user is Login as Owner</w:t>
            </w:r>
          </w:p>
        </w:tc>
        <w:tc>
          <w:tcPr>
            <w:tcW w:w="3945" w:type="dxa"/>
          </w:tcPr>
          <w:p w14:paraId="2710CEAE"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Login the user with owner Privileges</w:t>
            </w:r>
          </w:p>
        </w:tc>
      </w:tr>
      <w:tr w:rsidR="00043599" w:rsidRPr="00B115BD" w14:paraId="357B77E0" w14:textId="77777777" w:rsidTr="00043599">
        <w:trPr>
          <w:cantSplit/>
          <w:trHeight w:val="315"/>
        </w:trPr>
        <w:tc>
          <w:tcPr>
            <w:tcW w:w="1530" w:type="dxa"/>
          </w:tcPr>
          <w:p w14:paraId="0335F797"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3</w:t>
            </w:r>
            <w:del w:id="776" w:author="Maryum Xedi" w:date="2002-04-03T20:08:00Z">
              <w:r w:rsidRPr="00B115BD">
                <w:rPr>
                  <w:rFonts w:ascii="Times New Roman" w:eastAsia="Times New Roman" w:hAnsi="Times New Roman" w:cs="Times New Roman"/>
                  <w:b/>
                  <w:sz w:val="20"/>
                  <w:szCs w:val="24"/>
                  <w:lang w:val="en-US"/>
                </w:rPr>
                <w:delText>n</w:delText>
              </w:r>
            </w:del>
          </w:p>
        </w:tc>
        <w:tc>
          <w:tcPr>
            <w:tcW w:w="2443" w:type="dxa"/>
            <w:gridSpan w:val="3"/>
          </w:tcPr>
          <w:p w14:paraId="48681EEB"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If user is Login as User</w:t>
            </w:r>
          </w:p>
        </w:tc>
        <w:tc>
          <w:tcPr>
            <w:tcW w:w="3945" w:type="dxa"/>
          </w:tcPr>
          <w:p w14:paraId="5D76E6A7"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Login the user with user Privileges</w:t>
            </w:r>
          </w:p>
        </w:tc>
      </w:tr>
      <w:tr w:rsidR="00043599" w:rsidRPr="00B115BD" w14:paraId="49B3FF47" w14:textId="77777777" w:rsidTr="00043599">
        <w:trPr>
          <w:cantSplit/>
          <w:trHeight w:val="345"/>
        </w:trPr>
        <w:tc>
          <w:tcPr>
            <w:tcW w:w="7918" w:type="dxa"/>
            <w:gridSpan w:val="5"/>
          </w:tcPr>
          <w:p w14:paraId="5CB292BB"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 xml:space="preserve">Alternate Scenarios: </w:t>
            </w:r>
            <w:r w:rsidRPr="00B115BD">
              <w:rPr>
                <w:rFonts w:ascii="Times New Roman" w:eastAsia="Times New Roman" w:hAnsi="Times New Roman" w:cs="Times New Roman"/>
                <w:i/>
                <w:sz w:val="20"/>
                <w:szCs w:val="24"/>
                <w:lang w:val="en-US"/>
              </w:rPr>
              <w:t>Write additional, optional, branching or iterative steps. Refer to specific action number to ensure understandability.</w:t>
            </w:r>
          </w:p>
        </w:tc>
      </w:tr>
      <w:tr w:rsidR="00043599" w:rsidRPr="00B115BD" w14:paraId="0DD4AB68" w14:textId="77777777" w:rsidTr="00043599">
        <w:trPr>
          <w:cantSplit/>
          <w:trHeight w:val="1016"/>
        </w:trPr>
        <w:tc>
          <w:tcPr>
            <w:tcW w:w="7918" w:type="dxa"/>
            <w:gridSpan w:val="5"/>
          </w:tcPr>
          <w:p w14:paraId="19551D7D"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1a:</w:t>
            </w:r>
          </w:p>
          <w:p w14:paraId="7158FDF4"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p w14:paraId="7E1366A8"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2a:</w:t>
            </w:r>
          </w:p>
          <w:p w14:paraId="49564653"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tc>
      </w:tr>
      <w:tr w:rsidR="00043599" w:rsidRPr="00B115BD" w14:paraId="1BFC0BAD" w14:textId="77777777" w:rsidTr="00043599">
        <w:trPr>
          <w:cantSplit/>
          <w:trHeight w:val="315"/>
        </w:trPr>
        <w:tc>
          <w:tcPr>
            <w:tcW w:w="7918" w:type="dxa"/>
            <w:gridSpan w:val="5"/>
          </w:tcPr>
          <w:p w14:paraId="32C072AC"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 xml:space="preserve">Post Conditions </w:t>
            </w:r>
          </w:p>
        </w:tc>
      </w:tr>
      <w:tr w:rsidR="00043599" w:rsidRPr="00B115BD" w14:paraId="6BF0EADE" w14:textId="77777777" w:rsidTr="00043599">
        <w:trPr>
          <w:cantSplit/>
          <w:trHeight w:val="315"/>
        </w:trPr>
        <w:tc>
          <w:tcPr>
            <w:tcW w:w="1530" w:type="dxa"/>
            <w:tcBorders>
              <w:bottom w:val="single" w:sz="4" w:space="0" w:color="auto"/>
            </w:tcBorders>
          </w:tcPr>
          <w:p w14:paraId="2F58A17F"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ins w:id="777" w:author="Maryum Xedi" w:date="2002-04-03T20:08:00Z">
              <w:r w:rsidRPr="00B115BD">
                <w:rPr>
                  <w:rFonts w:ascii="Times New Roman" w:eastAsia="Times New Roman" w:hAnsi="Times New Roman" w:cs="Times New Roman"/>
                  <w:b/>
                  <w:sz w:val="20"/>
                  <w:szCs w:val="24"/>
                  <w:lang w:val="en-US"/>
                </w:rPr>
                <w:t>S</w:t>
              </w:r>
            </w:ins>
            <w:del w:id="778" w:author="Maryum Xedi" w:date="2002-04-03T20:08:00Z">
              <w:r w:rsidRPr="00B115BD">
                <w:rPr>
                  <w:rFonts w:ascii="Times New Roman" w:eastAsia="Times New Roman" w:hAnsi="Times New Roman" w:cs="Times New Roman"/>
                  <w:b/>
                  <w:sz w:val="20"/>
                  <w:szCs w:val="24"/>
                  <w:lang w:val="en-US"/>
                </w:rPr>
                <w:delText>S</w:delText>
              </w:r>
            </w:del>
            <w:r w:rsidRPr="00B115BD">
              <w:rPr>
                <w:rFonts w:ascii="Times New Roman" w:eastAsia="Times New Roman" w:hAnsi="Times New Roman" w:cs="Times New Roman"/>
                <w:b/>
                <w:sz w:val="20"/>
                <w:szCs w:val="24"/>
                <w:lang w:val="en-US"/>
              </w:rPr>
              <w:t>tep#</w:t>
            </w:r>
          </w:p>
        </w:tc>
        <w:tc>
          <w:tcPr>
            <w:tcW w:w="6388" w:type="dxa"/>
            <w:gridSpan w:val="4"/>
            <w:tcBorders>
              <w:bottom w:val="single" w:sz="4" w:space="0" w:color="auto"/>
            </w:tcBorders>
          </w:tcPr>
          <w:p w14:paraId="76386112"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Description</w:t>
            </w:r>
          </w:p>
        </w:tc>
      </w:tr>
      <w:tr w:rsidR="00043599" w:rsidRPr="00B115BD" w14:paraId="34F7B0C9" w14:textId="77777777" w:rsidTr="00043599">
        <w:trPr>
          <w:cantSplit/>
          <w:trHeight w:val="315"/>
        </w:trPr>
        <w:tc>
          <w:tcPr>
            <w:tcW w:w="1530" w:type="dxa"/>
          </w:tcPr>
          <w:p w14:paraId="146F4641" w14:textId="77777777" w:rsidR="00043599" w:rsidRPr="00B115BD" w:rsidRDefault="00043599" w:rsidP="00F67D68">
            <w:pPr>
              <w:numPr>
                <w:ilvl w:val="0"/>
                <w:numId w:val="21"/>
              </w:num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Login</w:t>
            </w:r>
            <w:del w:id="779" w:author="Maryum Xedi" w:date="2002-04-03T20:08:00Z">
              <w:r w:rsidRPr="00B115BD">
                <w:rPr>
                  <w:rFonts w:ascii="Times New Roman" w:eastAsia="Times New Roman" w:hAnsi="Times New Roman" w:cs="Times New Roman"/>
                  <w:b/>
                  <w:sz w:val="20"/>
                  <w:szCs w:val="24"/>
                  <w:lang w:val="en-US"/>
                </w:rPr>
                <w:delText>1</w:delText>
              </w:r>
            </w:del>
          </w:p>
        </w:tc>
        <w:tc>
          <w:tcPr>
            <w:tcW w:w="6388" w:type="dxa"/>
            <w:gridSpan w:val="4"/>
          </w:tcPr>
          <w:p w14:paraId="0BE6EBFB"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User login and go to its Home Page</w:t>
            </w:r>
          </w:p>
        </w:tc>
      </w:tr>
      <w:tr w:rsidR="00043599" w:rsidRPr="00B115BD" w14:paraId="460364F1" w14:textId="77777777" w:rsidTr="00043599">
        <w:trPr>
          <w:cantSplit/>
          <w:trHeight w:val="315"/>
        </w:trPr>
        <w:tc>
          <w:tcPr>
            <w:tcW w:w="1530" w:type="dxa"/>
          </w:tcPr>
          <w:p w14:paraId="1D45D621" w14:textId="77777777" w:rsidR="00043599" w:rsidRPr="00B115BD" w:rsidRDefault="00043599" w:rsidP="00F67D68">
            <w:pPr>
              <w:numPr>
                <w:ilvl w:val="0"/>
                <w:numId w:val="21"/>
              </w:num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Privileges</w:t>
            </w:r>
            <w:del w:id="780" w:author="Maryum Xedi" w:date="2002-04-03T20:08:00Z">
              <w:r w:rsidRPr="00B115BD">
                <w:rPr>
                  <w:rFonts w:ascii="Times New Roman" w:eastAsia="Times New Roman" w:hAnsi="Times New Roman" w:cs="Times New Roman"/>
                  <w:b/>
                  <w:sz w:val="20"/>
                  <w:szCs w:val="24"/>
                  <w:lang w:val="en-US"/>
                </w:rPr>
                <w:delText>2</w:delText>
              </w:r>
            </w:del>
          </w:p>
        </w:tc>
        <w:tc>
          <w:tcPr>
            <w:tcW w:w="6388" w:type="dxa"/>
            <w:gridSpan w:val="4"/>
          </w:tcPr>
          <w:p w14:paraId="1B3471EE" w14:textId="77777777" w:rsidR="00043599" w:rsidRPr="00B115BD" w:rsidRDefault="00043599" w:rsidP="006F7989">
            <w:pPr>
              <w:spacing w:after="0" w:line="240" w:lineRule="auto"/>
              <w:rPr>
                <w:rFonts w:ascii="Times New Roman" w:eastAsia="Times New Roman" w:hAnsi="Times New Roman" w:cs="Times New Roman"/>
                <w:b/>
                <w:iCs/>
                <w:sz w:val="20"/>
                <w:szCs w:val="24"/>
                <w:lang w:val="en-US"/>
              </w:rPr>
            </w:pPr>
            <w:r w:rsidRPr="00B115BD">
              <w:rPr>
                <w:rFonts w:ascii="Times New Roman" w:eastAsia="Times New Roman" w:hAnsi="Times New Roman" w:cs="Times New Roman"/>
                <w:iCs/>
                <w:sz w:val="20"/>
                <w:szCs w:val="24"/>
                <w:lang w:val="en-US"/>
              </w:rPr>
              <w:t>Login the user with its Privileges as provided</w:t>
            </w:r>
          </w:p>
        </w:tc>
      </w:tr>
      <w:tr w:rsidR="00043599" w:rsidRPr="00B115BD" w14:paraId="3BC0C211" w14:textId="77777777" w:rsidTr="00043599">
        <w:trPr>
          <w:cantSplit/>
          <w:trHeight w:val="315"/>
        </w:trPr>
        <w:tc>
          <w:tcPr>
            <w:tcW w:w="1530" w:type="dxa"/>
          </w:tcPr>
          <w:p w14:paraId="0B445535"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del w:id="781" w:author="Maryum Xedi" w:date="2002-04-03T20:08:00Z">
              <w:r w:rsidRPr="00B115BD">
                <w:rPr>
                  <w:rFonts w:ascii="Times New Roman" w:eastAsia="Times New Roman" w:hAnsi="Times New Roman" w:cs="Times New Roman"/>
                  <w:b/>
                  <w:sz w:val="20"/>
                  <w:szCs w:val="24"/>
                  <w:lang w:val="en-US"/>
                </w:rPr>
                <w:delText>n</w:delText>
              </w:r>
            </w:del>
            <w:r w:rsidRPr="00B115BD">
              <w:rPr>
                <w:rFonts w:ascii="Times New Roman" w:eastAsia="Times New Roman" w:hAnsi="Times New Roman" w:cs="Times New Roman"/>
                <w:b/>
                <w:sz w:val="20"/>
                <w:szCs w:val="24"/>
                <w:lang w:val="en-US"/>
              </w:rPr>
              <w:t xml:space="preserve"> </w:t>
            </w:r>
          </w:p>
        </w:tc>
        <w:tc>
          <w:tcPr>
            <w:tcW w:w="6388" w:type="dxa"/>
            <w:gridSpan w:val="4"/>
          </w:tcPr>
          <w:p w14:paraId="57859C0F"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p>
        </w:tc>
      </w:tr>
      <w:tr w:rsidR="00043599" w:rsidRPr="00B115BD" w14:paraId="213F6D7B" w14:textId="77777777" w:rsidTr="00043599">
        <w:trPr>
          <w:cantSplit/>
          <w:trHeight w:val="315"/>
        </w:trPr>
        <w:tc>
          <w:tcPr>
            <w:tcW w:w="2700" w:type="dxa"/>
            <w:gridSpan w:val="3"/>
          </w:tcPr>
          <w:p w14:paraId="6CE1DF1D"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Cross referenced</w:t>
            </w:r>
          </w:p>
        </w:tc>
        <w:tc>
          <w:tcPr>
            <w:tcW w:w="5218" w:type="dxa"/>
            <w:gridSpan w:val="2"/>
          </w:tcPr>
          <w:p w14:paraId="30394CAE"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&lt;Related use cases, which use or are used by this use case&gt;</w:t>
            </w:r>
          </w:p>
        </w:tc>
      </w:tr>
      <w:tr w:rsidR="00043599" w:rsidRPr="00B115BD" w14:paraId="7380C63C" w14:textId="77777777" w:rsidTr="00043599">
        <w:trPr>
          <w:cantSplit/>
          <w:trHeight w:val="315"/>
        </w:trPr>
        <w:tc>
          <w:tcPr>
            <w:tcW w:w="2700" w:type="dxa"/>
            <w:gridSpan w:val="3"/>
          </w:tcPr>
          <w:p w14:paraId="1957B8FD"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User Interface reference</w:t>
            </w:r>
          </w:p>
        </w:tc>
        <w:tc>
          <w:tcPr>
            <w:tcW w:w="5218" w:type="dxa"/>
            <w:gridSpan w:val="2"/>
          </w:tcPr>
          <w:p w14:paraId="55608951"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 xml:space="preserve">List user interface(s) that are related to this use case. Use numbered list in case of more than one user interface elements. </w:t>
            </w:r>
          </w:p>
        </w:tc>
      </w:tr>
      <w:tr w:rsidR="00043599" w:rsidRPr="00B115BD" w14:paraId="307DE071" w14:textId="77777777" w:rsidTr="00043599">
        <w:trPr>
          <w:cantSplit/>
          <w:trHeight w:val="315"/>
          <w:ins w:id="782" w:author="Maryum Xedi" w:date="2002-04-03T20:08:00Z"/>
        </w:trPr>
        <w:tc>
          <w:tcPr>
            <w:tcW w:w="7918" w:type="dxa"/>
            <w:gridSpan w:val="5"/>
            <w:tcBorders>
              <w:bottom w:val="single" w:sz="4" w:space="0" w:color="auto"/>
            </w:tcBorders>
          </w:tcPr>
          <w:p w14:paraId="2E41D586" w14:textId="77777777" w:rsidR="00043599" w:rsidRPr="00B115BD" w:rsidRDefault="00043599" w:rsidP="006F7989">
            <w:pPr>
              <w:spacing w:after="0" w:line="240" w:lineRule="auto"/>
              <w:rPr>
                <w:ins w:id="783" w:author="Maryum Xedi" w:date="2002-04-03T20:08:00Z"/>
                <w:rFonts w:ascii="Times New Roman" w:eastAsia="Times New Roman" w:hAnsi="Times New Roman" w:cs="Times New Roman"/>
                <w:sz w:val="20"/>
                <w:szCs w:val="24"/>
                <w:lang w:val="en-US"/>
              </w:rPr>
            </w:pPr>
            <w:ins w:id="784" w:author="Maryum Xedi" w:date="2002-04-03T20:08:00Z">
              <w:r w:rsidRPr="00B115BD">
                <w:rPr>
                  <w:rFonts w:ascii="Times New Roman" w:eastAsia="Times New Roman" w:hAnsi="Times New Roman" w:cs="Times New Roman"/>
                  <w:b/>
                  <w:sz w:val="20"/>
                  <w:szCs w:val="24"/>
                  <w:lang w:val="en-US"/>
                </w:rPr>
                <w:t>Concurrency and Response</w:t>
              </w:r>
            </w:ins>
            <w:ins w:id="785" w:author="Maryum Xedi" w:date="2002-04-03T20:09:00Z">
              <w:r w:rsidRPr="00B115BD">
                <w:rPr>
                  <w:rFonts w:ascii="Times New Roman" w:eastAsia="Times New Roman" w:hAnsi="Times New Roman" w:cs="Times New Roman"/>
                  <w:b/>
                  <w:sz w:val="20"/>
                  <w:szCs w:val="24"/>
                  <w:lang w:val="en-US"/>
                </w:rPr>
                <w:br/>
              </w:r>
              <w:r w:rsidRPr="00B115BD">
                <w:rPr>
                  <w:rFonts w:ascii="Times New Roman" w:eastAsia="Times New Roman" w:hAnsi="Times New Roman" w:cs="Times New Roman"/>
                  <w:i/>
                  <w:sz w:val="20"/>
                  <w:szCs w:val="24"/>
                  <w:lang w:val="en-US"/>
                </w:rPr>
                <w:t xml:space="preserve">Give an estimate of the following </w:t>
              </w:r>
            </w:ins>
          </w:p>
          <w:p w14:paraId="2EA9348C" w14:textId="77777777" w:rsidR="00043599" w:rsidRPr="00B115BD" w:rsidRDefault="00043599" w:rsidP="00F67D68">
            <w:pPr>
              <w:numPr>
                <w:ilvl w:val="0"/>
                <w:numId w:val="18"/>
              </w:numPr>
              <w:spacing w:after="0" w:line="240" w:lineRule="auto"/>
              <w:rPr>
                <w:ins w:id="786" w:author="Maryum Xedi" w:date="2002-04-03T20:09:00Z"/>
                <w:rFonts w:ascii="Times New Roman" w:eastAsia="Times New Roman" w:hAnsi="Times New Roman" w:cs="Times New Roman"/>
                <w:i/>
                <w:sz w:val="20"/>
                <w:szCs w:val="24"/>
                <w:lang w:val="en-US"/>
              </w:rPr>
            </w:pPr>
            <w:ins w:id="787" w:author="Maryum Xedi" w:date="2002-04-03T20:09:00Z">
              <w:r w:rsidRPr="00B115BD">
                <w:rPr>
                  <w:rFonts w:ascii="Times New Roman" w:eastAsia="Times New Roman" w:hAnsi="Times New Roman" w:cs="Times New Roman"/>
                  <w:i/>
                  <w:sz w:val="20"/>
                  <w:szCs w:val="24"/>
                  <w:lang w:val="en-US"/>
                </w:rPr>
                <w:t>Number of concurrent users</w:t>
              </w:r>
            </w:ins>
          </w:p>
          <w:p w14:paraId="2C51A18C" w14:textId="77777777" w:rsidR="00043599" w:rsidRPr="00B115BD" w:rsidRDefault="00043599" w:rsidP="00F67D68">
            <w:pPr>
              <w:numPr>
                <w:ilvl w:val="0"/>
                <w:numId w:val="18"/>
              </w:numPr>
              <w:spacing w:after="0" w:line="240" w:lineRule="auto"/>
              <w:rPr>
                <w:ins w:id="788" w:author="Maryum Xedi" w:date="2002-04-03T20:10:00Z"/>
                <w:rFonts w:ascii="Times New Roman" w:eastAsia="Times New Roman" w:hAnsi="Times New Roman" w:cs="Times New Roman"/>
                <w:i/>
                <w:sz w:val="20"/>
                <w:szCs w:val="24"/>
                <w:lang w:val="en-US"/>
              </w:rPr>
            </w:pPr>
            <w:ins w:id="789" w:author="Maryum Xedi" w:date="2002-04-03T20:10:00Z">
              <w:r w:rsidRPr="00B115BD">
                <w:rPr>
                  <w:rFonts w:ascii="Times New Roman" w:eastAsia="Times New Roman" w:hAnsi="Times New Roman" w:cs="Times New Roman"/>
                  <w:i/>
                  <w:sz w:val="20"/>
                  <w:szCs w:val="24"/>
                  <w:lang w:val="en-US"/>
                </w:rPr>
                <w:t>Expected response time of the use case</w:t>
              </w:r>
            </w:ins>
          </w:p>
          <w:p w14:paraId="52AF44A9" w14:textId="77777777" w:rsidR="00043599" w:rsidRPr="00B115BD" w:rsidRDefault="00043599" w:rsidP="006F7989">
            <w:pPr>
              <w:spacing w:after="0" w:line="240" w:lineRule="auto"/>
              <w:rPr>
                <w:ins w:id="790" w:author="Maryum Xedi" w:date="2002-04-03T20:10:00Z"/>
                <w:rFonts w:ascii="Times New Roman" w:eastAsia="Times New Roman" w:hAnsi="Times New Roman" w:cs="Times New Roman"/>
                <w:i/>
                <w:sz w:val="20"/>
                <w:szCs w:val="24"/>
                <w:lang w:val="en-US"/>
              </w:rPr>
            </w:pPr>
          </w:p>
          <w:p w14:paraId="28E9E834" w14:textId="77777777" w:rsidR="00043599" w:rsidRPr="00B115BD" w:rsidRDefault="00043599" w:rsidP="006F7989">
            <w:pPr>
              <w:spacing w:after="0" w:line="240" w:lineRule="auto"/>
              <w:rPr>
                <w:ins w:id="791" w:author="Maryum Xedi" w:date="2002-04-03T20:08:00Z"/>
                <w:rFonts w:ascii="Times New Roman" w:eastAsia="Times New Roman" w:hAnsi="Times New Roman" w:cs="Times New Roman"/>
                <w:i/>
                <w:sz w:val="20"/>
                <w:szCs w:val="24"/>
                <w:lang w:val="en-US"/>
              </w:rPr>
            </w:pPr>
          </w:p>
        </w:tc>
      </w:tr>
    </w:tbl>
    <w:p w14:paraId="681828D0" w14:textId="5C725F6C" w:rsidR="00B115BD" w:rsidRPr="00B115BD" w:rsidRDefault="00B115BD" w:rsidP="006F7989">
      <w:pPr>
        <w:spacing w:after="0" w:line="240" w:lineRule="auto"/>
        <w:jc w:val="both"/>
        <w:rPr>
          <w:rFonts w:ascii="Times New Roman" w:eastAsia="Times New Roman" w:hAnsi="Times New Roman" w:cs="Times New Roman"/>
          <w:iCs/>
          <w:sz w:val="20"/>
          <w:szCs w:val="24"/>
          <w:lang w:val="en-US"/>
        </w:rPr>
      </w:pPr>
    </w:p>
    <w:p w14:paraId="2AC39764" w14:textId="77777777" w:rsidR="00B115BD" w:rsidRPr="00B115BD" w:rsidRDefault="00B115BD" w:rsidP="006F7989">
      <w:pPr>
        <w:spacing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br w:type="page"/>
      </w:r>
    </w:p>
    <w:p w14:paraId="28082B50" w14:textId="77777777" w:rsidR="00043599" w:rsidRPr="00B115BD" w:rsidRDefault="00043599" w:rsidP="006F7989">
      <w:pPr>
        <w:spacing w:after="0" w:line="240" w:lineRule="auto"/>
        <w:jc w:val="both"/>
        <w:rPr>
          <w:rFonts w:ascii="Times New Roman" w:eastAsia="Times New Roman" w:hAnsi="Times New Roman" w:cs="Times New Roman"/>
          <w:iCs/>
          <w:sz w:val="20"/>
          <w:szCs w:val="24"/>
          <w:lang w:val="en-US"/>
        </w:rPr>
      </w:pPr>
    </w:p>
    <w:p w14:paraId="01E2A4A2" w14:textId="77777777" w:rsidR="00043599" w:rsidRPr="00B115BD" w:rsidRDefault="00043599" w:rsidP="006F7989">
      <w:pPr>
        <w:spacing w:after="0" w:line="240" w:lineRule="auto"/>
        <w:rPr>
          <w:rFonts w:ascii="Times New Roman" w:eastAsia="Times New Roman" w:hAnsi="Times New Roman" w:cs="Times New Roman"/>
          <w:sz w:val="24"/>
          <w:szCs w:val="24"/>
          <w:lang w:val="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4"/>
        <w:gridCol w:w="866"/>
        <w:gridCol w:w="360"/>
        <w:gridCol w:w="1273"/>
        <w:gridCol w:w="3945"/>
      </w:tblGrid>
      <w:tr w:rsidR="00043599" w:rsidRPr="00B115BD" w14:paraId="1F37D7DB" w14:textId="77777777" w:rsidTr="00043599">
        <w:trPr>
          <w:cantSplit/>
          <w:trHeight w:val="165"/>
        </w:trPr>
        <w:tc>
          <w:tcPr>
            <w:tcW w:w="7918" w:type="dxa"/>
            <w:gridSpan w:val="5"/>
          </w:tcPr>
          <w:p w14:paraId="6ED291FF" w14:textId="77777777" w:rsidR="00043599" w:rsidRPr="00B115BD" w:rsidRDefault="00043599" w:rsidP="006F7989">
            <w:pPr>
              <w:spacing w:after="0" w:line="240" w:lineRule="auto"/>
              <w:jc w:val="center"/>
              <w:rPr>
                <w:rFonts w:ascii="Times New Roman" w:eastAsia="Times New Roman" w:hAnsi="Times New Roman" w:cs="Times New Roman"/>
                <w:b/>
                <w:sz w:val="28"/>
                <w:szCs w:val="24"/>
                <w:lang w:val="en-US"/>
              </w:rPr>
            </w:pPr>
            <w:bookmarkStart w:id="792" w:name="_Hlk62481693"/>
            <w:r w:rsidRPr="00B115BD">
              <w:rPr>
                <w:rFonts w:ascii="Times New Roman" w:eastAsia="Times New Roman" w:hAnsi="Times New Roman" w:cs="Times New Roman"/>
                <w:b/>
                <w:sz w:val="28"/>
                <w:szCs w:val="24"/>
                <w:lang w:val="en-US"/>
              </w:rPr>
              <w:t>2:  Manage Industries</w:t>
            </w:r>
          </w:p>
        </w:tc>
      </w:tr>
      <w:tr w:rsidR="00043599" w:rsidRPr="00B115BD" w14:paraId="63C57579" w14:textId="77777777" w:rsidTr="00043599">
        <w:trPr>
          <w:cantSplit/>
          <w:trHeight w:val="165"/>
        </w:trPr>
        <w:tc>
          <w:tcPr>
            <w:tcW w:w="7918" w:type="dxa"/>
            <w:gridSpan w:val="5"/>
          </w:tcPr>
          <w:p w14:paraId="3C60AC79"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b/>
                <w:sz w:val="20"/>
                <w:szCs w:val="24"/>
                <w:lang w:val="en-US"/>
              </w:rPr>
              <w:t>Actors:</w:t>
            </w:r>
            <w:r w:rsidRPr="00B115BD">
              <w:rPr>
                <w:rFonts w:ascii="Times New Roman" w:eastAsia="Times New Roman" w:hAnsi="Times New Roman" w:cs="Times New Roman"/>
                <w:b/>
                <w:sz w:val="20"/>
                <w:szCs w:val="24"/>
                <w:lang w:val="en-US"/>
              </w:rPr>
              <w:tab/>
            </w:r>
            <w:r w:rsidRPr="00B115BD">
              <w:rPr>
                <w:rFonts w:ascii="Times New Roman" w:eastAsia="Times New Roman" w:hAnsi="Times New Roman" w:cs="Times New Roman"/>
                <w:sz w:val="20"/>
                <w:szCs w:val="24"/>
                <w:lang w:val="en-US"/>
              </w:rPr>
              <w:t xml:space="preserve">         Admin</w:t>
            </w:r>
          </w:p>
        </w:tc>
      </w:tr>
      <w:tr w:rsidR="00043599" w:rsidRPr="00B115BD" w14:paraId="77FE656F" w14:textId="77777777" w:rsidTr="00043599">
        <w:trPr>
          <w:cantSplit/>
          <w:trHeight w:val="165"/>
        </w:trPr>
        <w:tc>
          <w:tcPr>
            <w:tcW w:w="7918" w:type="dxa"/>
            <w:gridSpan w:val="5"/>
          </w:tcPr>
          <w:p w14:paraId="293882CB"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b/>
                <w:sz w:val="20"/>
                <w:szCs w:val="24"/>
                <w:lang w:val="en-US"/>
              </w:rPr>
              <w:t>Feature:</w:t>
            </w:r>
            <w:r w:rsidRPr="00B115BD">
              <w:rPr>
                <w:rFonts w:ascii="Times New Roman" w:eastAsia="Times New Roman" w:hAnsi="Times New Roman" w:cs="Times New Roman"/>
                <w:sz w:val="24"/>
                <w:szCs w:val="24"/>
                <w:lang w:val="en-US"/>
              </w:rPr>
              <w:t xml:space="preserve">        </w:t>
            </w:r>
            <w:r w:rsidRPr="00B115BD">
              <w:rPr>
                <w:rFonts w:ascii="Times New Roman" w:eastAsia="Times New Roman" w:hAnsi="Times New Roman" w:cs="Times New Roman"/>
                <w:sz w:val="20"/>
                <w:szCs w:val="20"/>
                <w:lang w:val="en-US"/>
              </w:rPr>
              <w:t>Admin can Add, Remove, Approve or Reject an Industries</w:t>
            </w:r>
          </w:p>
        </w:tc>
      </w:tr>
      <w:tr w:rsidR="00043599" w:rsidRPr="00B115BD" w14:paraId="336E72B6" w14:textId="77777777" w:rsidTr="00043599">
        <w:trPr>
          <w:trHeight w:val="165"/>
        </w:trPr>
        <w:tc>
          <w:tcPr>
            <w:tcW w:w="2340" w:type="dxa"/>
            <w:gridSpan w:val="2"/>
          </w:tcPr>
          <w:p w14:paraId="75863C4C"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Id:</w:t>
            </w:r>
          </w:p>
        </w:tc>
        <w:tc>
          <w:tcPr>
            <w:tcW w:w="5578" w:type="dxa"/>
            <w:gridSpan w:val="3"/>
          </w:tcPr>
          <w:p w14:paraId="39C41BE2"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2</w:t>
            </w:r>
          </w:p>
        </w:tc>
      </w:tr>
      <w:tr w:rsidR="00043599" w:rsidRPr="00B115BD" w14:paraId="3AE88F90" w14:textId="77777777" w:rsidTr="00043599">
        <w:trPr>
          <w:trHeight w:val="240"/>
        </w:trPr>
        <w:tc>
          <w:tcPr>
            <w:tcW w:w="2340" w:type="dxa"/>
            <w:gridSpan w:val="2"/>
          </w:tcPr>
          <w:p w14:paraId="2F338024"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Pre-condition:</w:t>
            </w:r>
          </w:p>
        </w:tc>
        <w:tc>
          <w:tcPr>
            <w:tcW w:w="5578" w:type="dxa"/>
            <w:gridSpan w:val="3"/>
          </w:tcPr>
          <w:p w14:paraId="65C7BE9E"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User should have the Admin Privileges to manages the industries</w:t>
            </w:r>
          </w:p>
        </w:tc>
      </w:tr>
      <w:tr w:rsidR="00043599" w:rsidRPr="00B115BD" w14:paraId="32BB4D61" w14:textId="77777777" w:rsidTr="00043599">
        <w:trPr>
          <w:cantSplit/>
          <w:trHeight w:val="330"/>
        </w:trPr>
        <w:tc>
          <w:tcPr>
            <w:tcW w:w="7918" w:type="dxa"/>
            <w:gridSpan w:val="5"/>
          </w:tcPr>
          <w:p w14:paraId="06D84AD4"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Scenarios</w:t>
            </w:r>
          </w:p>
        </w:tc>
      </w:tr>
      <w:tr w:rsidR="00043599" w:rsidRPr="00B115BD" w14:paraId="437EA7FE" w14:textId="77777777" w:rsidTr="00702AE7">
        <w:trPr>
          <w:cantSplit/>
          <w:trHeight w:val="330"/>
        </w:trPr>
        <w:tc>
          <w:tcPr>
            <w:tcW w:w="1474" w:type="dxa"/>
          </w:tcPr>
          <w:p w14:paraId="56945C14"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Step#</w:t>
            </w:r>
          </w:p>
        </w:tc>
        <w:tc>
          <w:tcPr>
            <w:tcW w:w="2499" w:type="dxa"/>
            <w:gridSpan w:val="3"/>
          </w:tcPr>
          <w:p w14:paraId="149D3CF1"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Action</w:t>
            </w:r>
          </w:p>
        </w:tc>
        <w:tc>
          <w:tcPr>
            <w:tcW w:w="3945" w:type="dxa"/>
          </w:tcPr>
          <w:p w14:paraId="6F379C93"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Software Reaction</w:t>
            </w:r>
          </w:p>
        </w:tc>
      </w:tr>
      <w:tr w:rsidR="00043599" w:rsidRPr="00B115BD" w14:paraId="7A8BA6C9" w14:textId="77777777" w:rsidTr="00702AE7">
        <w:trPr>
          <w:cantSplit/>
          <w:trHeight w:val="165"/>
        </w:trPr>
        <w:tc>
          <w:tcPr>
            <w:tcW w:w="1474" w:type="dxa"/>
          </w:tcPr>
          <w:p w14:paraId="6CFF8706"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1.</w:t>
            </w:r>
            <w:del w:id="793" w:author="Maryum Xedi" w:date="2002-04-03T20:08:00Z">
              <w:r w:rsidRPr="00B115BD">
                <w:rPr>
                  <w:rFonts w:ascii="Times New Roman" w:eastAsia="Times New Roman" w:hAnsi="Times New Roman" w:cs="Times New Roman"/>
                  <w:b/>
                  <w:sz w:val="20"/>
                  <w:szCs w:val="24"/>
                  <w:lang w:val="en-US"/>
                </w:rPr>
                <w:delText>1</w:delText>
              </w:r>
            </w:del>
          </w:p>
        </w:tc>
        <w:tc>
          <w:tcPr>
            <w:tcW w:w="2499" w:type="dxa"/>
            <w:gridSpan w:val="3"/>
          </w:tcPr>
          <w:p w14:paraId="21EBE386"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 xml:space="preserve">If Admin wants to Add new industry to the </w:t>
            </w:r>
            <w:proofErr w:type="gramStart"/>
            <w:r w:rsidRPr="00B115BD">
              <w:rPr>
                <w:rFonts w:ascii="Times New Roman" w:eastAsia="Times New Roman" w:hAnsi="Times New Roman" w:cs="Times New Roman"/>
                <w:sz w:val="20"/>
                <w:szCs w:val="24"/>
                <w:lang w:val="en-US"/>
              </w:rPr>
              <w:t>system</w:t>
            </w:r>
            <w:proofErr w:type="gramEnd"/>
            <w:r w:rsidRPr="00B115BD">
              <w:rPr>
                <w:rFonts w:ascii="Times New Roman" w:eastAsia="Times New Roman" w:hAnsi="Times New Roman" w:cs="Times New Roman"/>
                <w:sz w:val="20"/>
                <w:szCs w:val="24"/>
                <w:lang w:val="en-US"/>
              </w:rPr>
              <w:t xml:space="preserve"> then click on add in manage industries.</w:t>
            </w:r>
          </w:p>
        </w:tc>
        <w:tc>
          <w:tcPr>
            <w:tcW w:w="3945" w:type="dxa"/>
          </w:tcPr>
          <w:p w14:paraId="71844659"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Add a new Industry to the system.</w:t>
            </w:r>
          </w:p>
        </w:tc>
      </w:tr>
      <w:tr w:rsidR="00043599" w:rsidRPr="00B115BD" w14:paraId="4393EE5A" w14:textId="77777777" w:rsidTr="00702AE7">
        <w:trPr>
          <w:cantSplit/>
          <w:trHeight w:val="225"/>
        </w:trPr>
        <w:tc>
          <w:tcPr>
            <w:tcW w:w="1474" w:type="dxa"/>
          </w:tcPr>
          <w:p w14:paraId="5A8A60EF"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2.</w:t>
            </w:r>
            <w:del w:id="794" w:author="Maryum Xedi" w:date="2002-04-03T20:08:00Z">
              <w:r w:rsidRPr="00B115BD">
                <w:rPr>
                  <w:rFonts w:ascii="Times New Roman" w:eastAsia="Times New Roman" w:hAnsi="Times New Roman" w:cs="Times New Roman"/>
                  <w:b/>
                  <w:sz w:val="20"/>
                  <w:szCs w:val="24"/>
                  <w:lang w:val="en-US"/>
                </w:rPr>
                <w:delText>2</w:delText>
              </w:r>
            </w:del>
          </w:p>
        </w:tc>
        <w:tc>
          <w:tcPr>
            <w:tcW w:w="2499" w:type="dxa"/>
            <w:gridSpan w:val="3"/>
          </w:tcPr>
          <w:p w14:paraId="09B58AAB"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 xml:space="preserve">If Admin wants to Remove industry from the </w:t>
            </w:r>
            <w:proofErr w:type="gramStart"/>
            <w:r w:rsidRPr="00B115BD">
              <w:rPr>
                <w:rFonts w:ascii="Times New Roman" w:eastAsia="Times New Roman" w:hAnsi="Times New Roman" w:cs="Times New Roman"/>
                <w:sz w:val="20"/>
                <w:szCs w:val="24"/>
                <w:lang w:val="en-US"/>
              </w:rPr>
              <w:t>system</w:t>
            </w:r>
            <w:proofErr w:type="gramEnd"/>
            <w:r w:rsidRPr="00B115BD">
              <w:rPr>
                <w:rFonts w:ascii="Times New Roman" w:eastAsia="Times New Roman" w:hAnsi="Times New Roman" w:cs="Times New Roman"/>
                <w:sz w:val="20"/>
                <w:szCs w:val="24"/>
                <w:lang w:val="en-US"/>
              </w:rPr>
              <w:t xml:space="preserve"> then click on Remove in manage industries.</w:t>
            </w:r>
          </w:p>
        </w:tc>
        <w:tc>
          <w:tcPr>
            <w:tcW w:w="3945" w:type="dxa"/>
          </w:tcPr>
          <w:p w14:paraId="14956D6F"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Remove already existed an Industry from the system.</w:t>
            </w:r>
          </w:p>
        </w:tc>
      </w:tr>
      <w:tr w:rsidR="00043599" w:rsidRPr="00B115BD" w14:paraId="2189B2D9" w14:textId="77777777" w:rsidTr="00702AE7">
        <w:trPr>
          <w:cantSplit/>
          <w:trHeight w:val="315"/>
        </w:trPr>
        <w:tc>
          <w:tcPr>
            <w:tcW w:w="1474" w:type="dxa"/>
          </w:tcPr>
          <w:p w14:paraId="1D2BC0EC" w14:textId="77777777" w:rsidR="00043599" w:rsidRPr="00B115BD" w:rsidRDefault="00043599" w:rsidP="00F67D68">
            <w:pPr>
              <w:numPr>
                <w:ilvl w:val="0"/>
                <w:numId w:val="21"/>
              </w:numPr>
              <w:spacing w:after="0" w:line="240" w:lineRule="auto"/>
              <w:rPr>
                <w:rFonts w:ascii="Times New Roman" w:eastAsia="Times New Roman" w:hAnsi="Times New Roman" w:cs="Times New Roman"/>
                <w:b/>
                <w:sz w:val="20"/>
                <w:szCs w:val="24"/>
                <w:lang w:val="en-US"/>
              </w:rPr>
            </w:pPr>
            <w:del w:id="795" w:author="Maryum Xedi" w:date="2002-04-03T20:08:00Z">
              <w:r w:rsidRPr="00B115BD">
                <w:rPr>
                  <w:rFonts w:ascii="Times New Roman" w:eastAsia="Times New Roman" w:hAnsi="Times New Roman" w:cs="Times New Roman"/>
                  <w:b/>
                  <w:sz w:val="20"/>
                  <w:szCs w:val="24"/>
                  <w:lang w:val="en-US"/>
                </w:rPr>
                <w:delText>n</w:delText>
              </w:r>
            </w:del>
          </w:p>
        </w:tc>
        <w:tc>
          <w:tcPr>
            <w:tcW w:w="2499" w:type="dxa"/>
            <w:gridSpan w:val="3"/>
          </w:tcPr>
          <w:p w14:paraId="3294E97D"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Admin can Approve/Accept the request for registration in the system.</w:t>
            </w:r>
          </w:p>
        </w:tc>
        <w:tc>
          <w:tcPr>
            <w:tcW w:w="3945" w:type="dxa"/>
          </w:tcPr>
          <w:p w14:paraId="15CE2C64"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Approve/Accept an Industry for registration and add to the system.</w:t>
            </w:r>
          </w:p>
        </w:tc>
      </w:tr>
      <w:tr w:rsidR="00043599" w:rsidRPr="00B115BD" w14:paraId="05A88891" w14:textId="77777777" w:rsidTr="00702AE7">
        <w:trPr>
          <w:cantSplit/>
          <w:trHeight w:val="315"/>
        </w:trPr>
        <w:tc>
          <w:tcPr>
            <w:tcW w:w="1474" w:type="dxa"/>
          </w:tcPr>
          <w:p w14:paraId="3A9F035A" w14:textId="77777777" w:rsidR="00043599" w:rsidRPr="00B115BD" w:rsidRDefault="00043599" w:rsidP="00F67D68">
            <w:pPr>
              <w:numPr>
                <w:ilvl w:val="0"/>
                <w:numId w:val="21"/>
              </w:numPr>
              <w:spacing w:after="0" w:line="240" w:lineRule="auto"/>
              <w:rPr>
                <w:rFonts w:ascii="Times New Roman" w:eastAsia="Times New Roman" w:hAnsi="Times New Roman" w:cs="Times New Roman"/>
                <w:b/>
                <w:sz w:val="20"/>
                <w:szCs w:val="24"/>
                <w:lang w:val="en-US"/>
              </w:rPr>
            </w:pPr>
          </w:p>
        </w:tc>
        <w:tc>
          <w:tcPr>
            <w:tcW w:w="2499" w:type="dxa"/>
            <w:gridSpan w:val="3"/>
          </w:tcPr>
          <w:p w14:paraId="01506958"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Admin can Reject the request for registration in the system.</w:t>
            </w:r>
          </w:p>
        </w:tc>
        <w:tc>
          <w:tcPr>
            <w:tcW w:w="3945" w:type="dxa"/>
          </w:tcPr>
          <w:p w14:paraId="04E5F9B0"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Reject the request of an Industry for registration.</w:t>
            </w:r>
          </w:p>
        </w:tc>
      </w:tr>
      <w:tr w:rsidR="00043599" w:rsidRPr="00B115BD" w14:paraId="6B39CC09" w14:textId="77777777" w:rsidTr="00043599">
        <w:trPr>
          <w:cantSplit/>
          <w:trHeight w:val="345"/>
        </w:trPr>
        <w:tc>
          <w:tcPr>
            <w:tcW w:w="7918" w:type="dxa"/>
            <w:gridSpan w:val="5"/>
          </w:tcPr>
          <w:p w14:paraId="2D8BE76B"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 xml:space="preserve">Alternate Scenarios: </w:t>
            </w:r>
            <w:r w:rsidRPr="00B115BD">
              <w:rPr>
                <w:rFonts w:ascii="Times New Roman" w:eastAsia="Times New Roman" w:hAnsi="Times New Roman" w:cs="Times New Roman"/>
                <w:i/>
                <w:sz w:val="20"/>
                <w:szCs w:val="24"/>
                <w:lang w:val="en-US"/>
              </w:rPr>
              <w:t>Write additional, optional, branching or iterative steps. Refer to specific action number to ensure understandability.</w:t>
            </w:r>
          </w:p>
        </w:tc>
      </w:tr>
      <w:tr w:rsidR="00043599" w:rsidRPr="00B115BD" w14:paraId="70F1B74F" w14:textId="77777777" w:rsidTr="00043599">
        <w:trPr>
          <w:cantSplit/>
          <w:trHeight w:val="953"/>
        </w:trPr>
        <w:tc>
          <w:tcPr>
            <w:tcW w:w="7918" w:type="dxa"/>
            <w:gridSpan w:val="5"/>
          </w:tcPr>
          <w:p w14:paraId="23556DAE"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1a:</w:t>
            </w:r>
          </w:p>
          <w:p w14:paraId="1F5D8228"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p w14:paraId="6156F91E"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2a:</w:t>
            </w:r>
          </w:p>
          <w:p w14:paraId="609FE3C4"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tc>
      </w:tr>
      <w:tr w:rsidR="00043599" w:rsidRPr="00B115BD" w14:paraId="4A7303FB" w14:textId="77777777" w:rsidTr="00043599">
        <w:trPr>
          <w:cantSplit/>
          <w:trHeight w:val="315"/>
        </w:trPr>
        <w:tc>
          <w:tcPr>
            <w:tcW w:w="7918" w:type="dxa"/>
            <w:gridSpan w:val="5"/>
          </w:tcPr>
          <w:p w14:paraId="04123B21"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 xml:space="preserve">Post Conditions </w:t>
            </w:r>
          </w:p>
        </w:tc>
      </w:tr>
      <w:tr w:rsidR="00043599" w:rsidRPr="00B115BD" w14:paraId="4EE9AD51" w14:textId="77777777" w:rsidTr="00702AE7">
        <w:trPr>
          <w:cantSplit/>
          <w:trHeight w:val="315"/>
        </w:trPr>
        <w:tc>
          <w:tcPr>
            <w:tcW w:w="1474" w:type="dxa"/>
            <w:tcBorders>
              <w:bottom w:val="single" w:sz="4" w:space="0" w:color="auto"/>
            </w:tcBorders>
          </w:tcPr>
          <w:p w14:paraId="396C875B"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ins w:id="796" w:author="Maryum Xedi" w:date="2002-04-03T20:08:00Z">
              <w:r w:rsidRPr="00B115BD">
                <w:rPr>
                  <w:rFonts w:ascii="Times New Roman" w:eastAsia="Times New Roman" w:hAnsi="Times New Roman" w:cs="Times New Roman"/>
                  <w:b/>
                  <w:sz w:val="20"/>
                  <w:szCs w:val="24"/>
                  <w:lang w:val="en-US"/>
                </w:rPr>
                <w:t>S</w:t>
              </w:r>
            </w:ins>
            <w:del w:id="797" w:author="Maryum Xedi" w:date="2002-04-03T20:08:00Z">
              <w:r w:rsidRPr="00B115BD">
                <w:rPr>
                  <w:rFonts w:ascii="Times New Roman" w:eastAsia="Times New Roman" w:hAnsi="Times New Roman" w:cs="Times New Roman"/>
                  <w:b/>
                  <w:sz w:val="20"/>
                  <w:szCs w:val="24"/>
                  <w:lang w:val="en-US"/>
                </w:rPr>
                <w:delText>S</w:delText>
              </w:r>
            </w:del>
            <w:r w:rsidRPr="00B115BD">
              <w:rPr>
                <w:rFonts w:ascii="Times New Roman" w:eastAsia="Times New Roman" w:hAnsi="Times New Roman" w:cs="Times New Roman"/>
                <w:b/>
                <w:sz w:val="20"/>
                <w:szCs w:val="24"/>
                <w:lang w:val="en-US"/>
              </w:rPr>
              <w:t>tep#</w:t>
            </w:r>
          </w:p>
        </w:tc>
        <w:tc>
          <w:tcPr>
            <w:tcW w:w="6444" w:type="dxa"/>
            <w:gridSpan w:val="4"/>
            <w:tcBorders>
              <w:bottom w:val="single" w:sz="4" w:space="0" w:color="auto"/>
            </w:tcBorders>
          </w:tcPr>
          <w:p w14:paraId="1391795D"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Description</w:t>
            </w:r>
          </w:p>
        </w:tc>
      </w:tr>
      <w:tr w:rsidR="00043599" w:rsidRPr="00B115BD" w14:paraId="21AE960A" w14:textId="77777777" w:rsidTr="00702AE7">
        <w:trPr>
          <w:cantSplit/>
          <w:trHeight w:val="315"/>
        </w:trPr>
        <w:tc>
          <w:tcPr>
            <w:tcW w:w="1474" w:type="dxa"/>
          </w:tcPr>
          <w:p w14:paraId="75AACFAB" w14:textId="77777777" w:rsidR="00043599" w:rsidRPr="00B115BD" w:rsidRDefault="00043599" w:rsidP="006F7989">
            <w:pPr>
              <w:spacing w:after="0" w:line="240" w:lineRule="auto"/>
              <w:rPr>
                <w:rFonts w:ascii="Times New Roman" w:eastAsia="Times New Roman" w:hAnsi="Times New Roman" w:cs="Times New Roman"/>
                <w:b/>
                <w:bCs/>
                <w:sz w:val="20"/>
                <w:szCs w:val="24"/>
                <w:lang w:val="en-US"/>
              </w:rPr>
            </w:pPr>
            <w:r w:rsidRPr="00B115BD">
              <w:rPr>
                <w:rFonts w:ascii="Times New Roman" w:eastAsia="Times New Roman" w:hAnsi="Times New Roman" w:cs="Times New Roman"/>
                <w:b/>
                <w:bCs/>
                <w:sz w:val="20"/>
                <w:szCs w:val="24"/>
                <w:lang w:val="en-US"/>
              </w:rPr>
              <w:t>If Admin Add industry</w:t>
            </w:r>
          </w:p>
        </w:tc>
        <w:tc>
          <w:tcPr>
            <w:tcW w:w="6444" w:type="dxa"/>
            <w:gridSpan w:val="4"/>
          </w:tcPr>
          <w:p w14:paraId="34EDCBC2"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An Industry is added to the system.</w:t>
            </w:r>
          </w:p>
        </w:tc>
      </w:tr>
      <w:tr w:rsidR="00043599" w:rsidRPr="00B115BD" w14:paraId="4B87E299" w14:textId="77777777" w:rsidTr="00702AE7">
        <w:trPr>
          <w:cantSplit/>
          <w:trHeight w:val="315"/>
        </w:trPr>
        <w:tc>
          <w:tcPr>
            <w:tcW w:w="1474" w:type="dxa"/>
          </w:tcPr>
          <w:p w14:paraId="41BEB8D4" w14:textId="77777777" w:rsidR="00043599" w:rsidRPr="00B115BD" w:rsidRDefault="00043599" w:rsidP="006F7989">
            <w:pPr>
              <w:spacing w:after="0" w:line="240" w:lineRule="auto"/>
              <w:rPr>
                <w:rFonts w:ascii="Times New Roman" w:eastAsia="Times New Roman" w:hAnsi="Times New Roman" w:cs="Times New Roman"/>
                <w:b/>
                <w:bCs/>
                <w:sz w:val="20"/>
                <w:szCs w:val="24"/>
                <w:lang w:val="en-US"/>
              </w:rPr>
            </w:pPr>
            <w:r w:rsidRPr="00B115BD">
              <w:rPr>
                <w:rFonts w:ascii="Times New Roman" w:eastAsia="Times New Roman" w:hAnsi="Times New Roman" w:cs="Times New Roman"/>
                <w:b/>
                <w:bCs/>
                <w:sz w:val="20"/>
                <w:szCs w:val="24"/>
                <w:lang w:val="en-US"/>
              </w:rPr>
              <w:t>If Admin Remove industry</w:t>
            </w:r>
          </w:p>
        </w:tc>
        <w:tc>
          <w:tcPr>
            <w:tcW w:w="6444" w:type="dxa"/>
            <w:gridSpan w:val="4"/>
          </w:tcPr>
          <w:p w14:paraId="4CC56386"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sz w:val="20"/>
                <w:szCs w:val="24"/>
                <w:lang w:val="en-US"/>
              </w:rPr>
              <w:t>An Industry is removed from the system</w:t>
            </w:r>
          </w:p>
        </w:tc>
      </w:tr>
      <w:tr w:rsidR="00043599" w:rsidRPr="00B115BD" w14:paraId="6323674A" w14:textId="77777777" w:rsidTr="00702AE7">
        <w:trPr>
          <w:cantSplit/>
          <w:trHeight w:val="315"/>
        </w:trPr>
        <w:tc>
          <w:tcPr>
            <w:tcW w:w="1474" w:type="dxa"/>
          </w:tcPr>
          <w:p w14:paraId="370CD608" w14:textId="77777777" w:rsidR="00043599" w:rsidRPr="00B115BD" w:rsidRDefault="00043599" w:rsidP="006F7989">
            <w:pPr>
              <w:spacing w:after="0" w:line="240" w:lineRule="auto"/>
              <w:rPr>
                <w:rFonts w:ascii="Times New Roman" w:eastAsia="Times New Roman" w:hAnsi="Times New Roman" w:cs="Times New Roman"/>
                <w:b/>
                <w:bCs/>
                <w:sz w:val="20"/>
                <w:szCs w:val="24"/>
                <w:lang w:val="en-US"/>
              </w:rPr>
            </w:pPr>
            <w:r w:rsidRPr="00B115BD">
              <w:rPr>
                <w:rFonts w:ascii="Times New Roman" w:eastAsia="Times New Roman" w:hAnsi="Times New Roman" w:cs="Times New Roman"/>
                <w:b/>
                <w:bCs/>
                <w:sz w:val="20"/>
                <w:szCs w:val="24"/>
                <w:lang w:val="en-US"/>
              </w:rPr>
              <w:t>If Admin Approve/Accept industry</w:t>
            </w:r>
          </w:p>
        </w:tc>
        <w:tc>
          <w:tcPr>
            <w:tcW w:w="6444" w:type="dxa"/>
            <w:gridSpan w:val="4"/>
          </w:tcPr>
          <w:p w14:paraId="027BD191"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sz w:val="20"/>
                <w:szCs w:val="24"/>
                <w:lang w:val="en-US"/>
              </w:rPr>
              <w:t>Accept or reject the industry request for registration</w:t>
            </w:r>
          </w:p>
        </w:tc>
      </w:tr>
      <w:tr w:rsidR="00043599" w:rsidRPr="00B115BD" w14:paraId="73F6B481" w14:textId="77777777" w:rsidTr="00702AE7">
        <w:trPr>
          <w:cantSplit/>
          <w:trHeight w:val="315"/>
        </w:trPr>
        <w:tc>
          <w:tcPr>
            <w:tcW w:w="1474" w:type="dxa"/>
          </w:tcPr>
          <w:p w14:paraId="603E63E4" w14:textId="77777777" w:rsidR="00043599" w:rsidRPr="00B115BD" w:rsidRDefault="00043599" w:rsidP="006F7989">
            <w:pPr>
              <w:spacing w:after="0" w:line="240" w:lineRule="auto"/>
              <w:rPr>
                <w:rFonts w:ascii="Times New Roman" w:eastAsia="Times New Roman" w:hAnsi="Times New Roman" w:cs="Times New Roman"/>
                <w:b/>
                <w:bCs/>
                <w:sz w:val="20"/>
                <w:szCs w:val="24"/>
                <w:lang w:val="en-US"/>
              </w:rPr>
            </w:pPr>
            <w:r w:rsidRPr="00B115BD">
              <w:rPr>
                <w:rFonts w:ascii="Times New Roman" w:eastAsia="Times New Roman" w:hAnsi="Times New Roman" w:cs="Times New Roman"/>
                <w:b/>
                <w:bCs/>
                <w:sz w:val="20"/>
                <w:szCs w:val="24"/>
                <w:lang w:val="en-US"/>
              </w:rPr>
              <w:t>If Admin Reject industry</w:t>
            </w:r>
          </w:p>
        </w:tc>
        <w:tc>
          <w:tcPr>
            <w:tcW w:w="6444" w:type="dxa"/>
            <w:gridSpan w:val="4"/>
          </w:tcPr>
          <w:p w14:paraId="548B02C9" w14:textId="77777777" w:rsidR="00043599" w:rsidRPr="00B115BD" w:rsidRDefault="00043599" w:rsidP="006F7989">
            <w:pPr>
              <w:spacing w:after="0" w:line="240" w:lineRule="auto"/>
              <w:rPr>
                <w:rFonts w:ascii="Times New Roman" w:eastAsia="Times New Roman" w:hAnsi="Times New Roman" w:cs="Times New Roman"/>
                <w:bCs/>
                <w:sz w:val="20"/>
                <w:szCs w:val="24"/>
                <w:lang w:val="en-US"/>
              </w:rPr>
            </w:pPr>
            <w:r w:rsidRPr="00B115BD">
              <w:rPr>
                <w:rFonts w:ascii="Times New Roman" w:eastAsia="Times New Roman" w:hAnsi="Times New Roman" w:cs="Times New Roman"/>
                <w:bCs/>
                <w:sz w:val="20"/>
                <w:szCs w:val="24"/>
                <w:lang w:val="en-US"/>
              </w:rPr>
              <w:t>Reject the request of an industry</w:t>
            </w:r>
          </w:p>
        </w:tc>
      </w:tr>
      <w:tr w:rsidR="00043599" w:rsidRPr="00B115BD" w14:paraId="599D7E5B" w14:textId="77777777" w:rsidTr="00043599">
        <w:trPr>
          <w:cantSplit/>
          <w:trHeight w:val="315"/>
        </w:trPr>
        <w:tc>
          <w:tcPr>
            <w:tcW w:w="2700" w:type="dxa"/>
            <w:gridSpan w:val="3"/>
          </w:tcPr>
          <w:p w14:paraId="5A77B0BF"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Cross referenced</w:t>
            </w:r>
          </w:p>
        </w:tc>
        <w:tc>
          <w:tcPr>
            <w:tcW w:w="5218" w:type="dxa"/>
            <w:gridSpan w:val="2"/>
          </w:tcPr>
          <w:p w14:paraId="3CC48134"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&lt;Related use cases, which use or are used by this use case&gt;</w:t>
            </w:r>
          </w:p>
        </w:tc>
      </w:tr>
      <w:tr w:rsidR="00043599" w:rsidRPr="00B115BD" w14:paraId="4051C321" w14:textId="77777777" w:rsidTr="00043599">
        <w:trPr>
          <w:cantSplit/>
          <w:trHeight w:val="315"/>
        </w:trPr>
        <w:tc>
          <w:tcPr>
            <w:tcW w:w="2700" w:type="dxa"/>
            <w:gridSpan w:val="3"/>
          </w:tcPr>
          <w:p w14:paraId="0A055A6E"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User Interface reference</w:t>
            </w:r>
          </w:p>
        </w:tc>
        <w:tc>
          <w:tcPr>
            <w:tcW w:w="5218" w:type="dxa"/>
            <w:gridSpan w:val="2"/>
          </w:tcPr>
          <w:p w14:paraId="0A6ADA9F"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 xml:space="preserve">List user interface(s) that are related to this use case. Use numbered list in case of more than one user interface elements. </w:t>
            </w:r>
          </w:p>
        </w:tc>
      </w:tr>
      <w:tr w:rsidR="00043599" w:rsidRPr="00B115BD" w14:paraId="29B3C3BE" w14:textId="77777777" w:rsidTr="00043599">
        <w:trPr>
          <w:cantSplit/>
          <w:trHeight w:val="315"/>
          <w:ins w:id="798" w:author="Maryum Xedi" w:date="2002-04-03T20:08:00Z"/>
        </w:trPr>
        <w:tc>
          <w:tcPr>
            <w:tcW w:w="7918" w:type="dxa"/>
            <w:gridSpan w:val="5"/>
            <w:tcBorders>
              <w:bottom w:val="single" w:sz="4" w:space="0" w:color="auto"/>
            </w:tcBorders>
          </w:tcPr>
          <w:p w14:paraId="1BB799C3" w14:textId="77777777" w:rsidR="00043599" w:rsidRPr="00B115BD" w:rsidRDefault="00043599" w:rsidP="006F7989">
            <w:pPr>
              <w:spacing w:after="0" w:line="240" w:lineRule="auto"/>
              <w:rPr>
                <w:ins w:id="799" w:author="Maryum Xedi" w:date="2002-04-03T20:08:00Z"/>
                <w:rFonts w:ascii="Times New Roman" w:eastAsia="Times New Roman" w:hAnsi="Times New Roman" w:cs="Times New Roman"/>
                <w:sz w:val="20"/>
                <w:szCs w:val="24"/>
                <w:lang w:val="en-US"/>
              </w:rPr>
            </w:pPr>
            <w:ins w:id="800" w:author="Maryum Xedi" w:date="2002-04-03T20:08:00Z">
              <w:r w:rsidRPr="00B115BD">
                <w:rPr>
                  <w:rFonts w:ascii="Times New Roman" w:eastAsia="Times New Roman" w:hAnsi="Times New Roman" w:cs="Times New Roman"/>
                  <w:b/>
                  <w:sz w:val="20"/>
                  <w:szCs w:val="24"/>
                  <w:lang w:val="en-US"/>
                </w:rPr>
                <w:t>Concurrency and Response</w:t>
              </w:r>
            </w:ins>
            <w:ins w:id="801" w:author="Maryum Xedi" w:date="2002-04-03T20:09:00Z">
              <w:r w:rsidRPr="00B115BD">
                <w:rPr>
                  <w:rFonts w:ascii="Times New Roman" w:eastAsia="Times New Roman" w:hAnsi="Times New Roman" w:cs="Times New Roman"/>
                  <w:b/>
                  <w:sz w:val="20"/>
                  <w:szCs w:val="24"/>
                  <w:lang w:val="en-US"/>
                </w:rPr>
                <w:br/>
              </w:r>
              <w:r w:rsidRPr="00B115BD">
                <w:rPr>
                  <w:rFonts w:ascii="Times New Roman" w:eastAsia="Times New Roman" w:hAnsi="Times New Roman" w:cs="Times New Roman"/>
                  <w:i/>
                  <w:sz w:val="20"/>
                  <w:szCs w:val="24"/>
                  <w:lang w:val="en-US"/>
                </w:rPr>
                <w:t xml:space="preserve">Give an estimate of the following </w:t>
              </w:r>
            </w:ins>
          </w:p>
          <w:p w14:paraId="6D92A055" w14:textId="77777777" w:rsidR="00043599" w:rsidRPr="00B115BD" w:rsidRDefault="00043599" w:rsidP="00F67D68">
            <w:pPr>
              <w:numPr>
                <w:ilvl w:val="0"/>
                <w:numId w:val="18"/>
              </w:numPr>
              <w:spacing w:after="0" w:line="240" w:lineRule="auto"/>
              <w:rPr>
                <w:ins w:id="802" w:author="Maryum Xedi" w:date="2002-04-03T20:09:00Z"/>
                <w:rFonts w:ascii="Times New Roman" w:eastAsia="Times New Roman" w:hAnsi="Times New Roman" w:cs="Times New Roman"/>
                <w:i/>
                <w:sz w:val="20"/>
                <w:szCs w:val="24"/>
                <w:lang w:val="en-US"/>
              </w:rPr>
            </w:pPr>
            <w:ins w:id="803" w:author="Maryum Xedi" w:date="2002-04-03T20:09:00Z">
              <w:r w:rsidRPr="00B115BD">
                <w:rPr>
                  <w:rFonts w:ascii="Times New Roman" w:eastAsia="Times New Roman" w:hAnsi="Times New Roman" w:cs="Times New Roman"/>
                  <w:i/>
                  <w:sz w:val="20"/>
                  <w:szCs w:val="24"/>
                  <w:lang w:val="en-US"/>
                </w:rPr>
                <w:t>Number of concurrent users</w:t>
              </w:r>
            </w:ins>
          </w:p>
          <w:p w14:paraId="2D1DDC8F" w14:textId="77777777" w:rsidR="00043599" w:rsidRPr="00B115BD" w:rsidRDefault="00043599" w:rsidP="00F67D68">
            <w:pPr>
              <w:numPr>
                <w:ilvl w:val="0"/>
                <w:numId w:val="18"/>
              </w:numPr>
              <w:spacing w:after="0" w:line="240" w:lineRule="auto"/>
              <w:rPr>
                <w:ins w:id="804" w:author="Maryum Xedi" w:date="2002-04-03T20:10:00Z"/>
                <w:rFonts w:ascii="Times New Roman" w:eastAsia="Times New Roman" w:hAnsi="Times New Roman" w:cs="Times New Roman"/>
                <w:i/>
                <w:sz w:val="20"/>
                <w:szCs w:val="24"/>
                <w:lang w:val="en-US"/>
              </w:rPr>
            </w:pPr>
            <w:ins w:id="805" w:author="Maryum Xedi" w:date="2002-04-03T20:10:00Z">
              <w:r w:rsidRPr="00B115BD">
                <w:rPr>
                  <w:rFonts w:ascii="Times New Roman" w:eastAsia="Times New Roman" w:hAnsi="Times New Roman" w:cs="Times New Roman"/>
                  <w:i/>
                  <w:sz w:val="20"/>
                  <w:szCs w:val="24"/>
                  <w:lang w:val="en-US"/>
                </w:rPr>
                <w:t>Expected response time of the use case</w:t>
              </w:r>
            </w:ins>
          </w:p>
          <w:p w14:paraId="6DA32134" w14:textId="77777777" w:rsidR="00043599" w:rsidRPr="00B115BD" w:rsidRDefault="00043599" w:rsidP="006F7989">
            <w:pPr>
              <w:spacing w:after="0" w:line="240" w:lineRule="auto"/>
              <w:rPr>
                <w:ins w:id="806" w:author="Maryum Xedi" w:date="2002-04-03T20:10:00Z"/>
                <w:rFonts w:ascii="Times New Roman" w:eastAsia="Times New Roman" w:hAnsi="Times New Roman" w:cs="Times New Roman"/>
                <w:i/>
                <w:sz w:val="20"/>
                <w:szCs w:val="24"/>
                <w:lang w:val="en-US"/>
              </w:rPr>
            </w:pPr>
          </w:p>
          <w:p w14:paraId="263DBE21" w14:textId="77777777" w:rsidR="00043599" w:rsidRPr="00B115BD" w:rsidRDefault="00043599" w:rsidP="006F7989">
            <w:pPr>
              <w:spacing w:after="0" w:line="240" w:lineRule="auto"/>
              <w:rPr>
                <w:ins w:id="807" w:author="Maryum Xedi" w:date="2002-04-03T20:08:00Z"/>
                <w:rFonts w:ascii="Times New Roman" w:eastAsia="Times New Roman" w:hAnsi="Times New Roman" w:cs="Times New Roman"/>
                <w:i/>
                <w:sz w:val="20"/>
                <w:szCs w:val="24"/>
                <w:lang w:val="en-US"/>
              </w:rPr>
            </w:pPr>
          </w:p>
        </w:tc>
      </w:tr>
      <w:bookmarkEnd w:id="792"/>
    </w:tbl>
    <w:p w14:paraId="70691C00" w14:textId="58E0E9B1" w:rsidR="00B115BD" w:rsidRPr="00B115BD" w:rsidRDefault="00B115BD" w:rsidP="006F7989">
      <w:pPr>
        <w:spacing w:after="0" w:line="240" w:lineRule="auto"/>
        <w:rPr>
          <w:rFonts w:ascii="Times New Roman" w:eastAsia="Times New Roman" w:hAnsi="Times New Roman" w:cs="Times New Roman"/>
          <w:sz w:val="20"/>
          <w:szCs w:val="24"/>
          <w:lang w:val="en-US"/>
        </w:rPr>
      </w:pPr>
    </w:p>
    <w:p w14:paraId="477202F7" w14:textId="77777777" w:rsidR="00B115BD" w:rsidRPr="00B115BD" w:rsidRDefault="00B115BD" w:rsidP="006F7989">
      <w:pPr>
        <w:spacing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br w:type="page"/>
      </w:r>
    </w:p>
    <w:p w14:paraId="5757A850"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p w14:paraId="0B640CE3"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360"/>
        <w:gridCol w:w="1273"/>
        <w:gridCol w:w="3945"/>
      </w:tblGrid>
      <w:tr w:rsidR="00043599" w:rsidRPr="00B115BD" w14:paraId="2BF39F47" w14:textId="77777777" w:rsidTr="00043599">
        <w:trPr>
          <w:cantSplit/>
          <w:trHeight w:val="165"/>
        </w:trPr>
        <w:tc>
          <w:tcPr>
            <w:tcW w:w="7918" w:type="dxa"/>
            <w:gridSpan w:val="5"/>
          </w:tcPr>
          <w:p w14:paraId="184F0EB3" w14:textId="77777777" w:rsidR="00043599" w:rsidRPr="00B115BD" w:rsidRDefault="00043599" w:rsidP="006F7989">
            <w:pPr>
              <w:spacing w:after="0" w:line="240" w:lineRule="auto"/>
              <w:jc w:val="center"/>
              <w:rPr>
                <w:rFonts w:ascii="Times New Roman" w:eastAsia="Times New Roman" w:hAnsi="Times New Roman" w:cs="Times New Roman"/>
                <w:b/>
                <w:sz w:val="28"/>
                <w:szCs w:val="24"/>
                <w:lang w:val="en-US"/>
              </w:rPr>
            </w:pPr>
            <w:r w:rsidRPr="00B115BD">
              <w:rPr>
                <w:rFonts w:ascii="Times New Roman" w:eastAsia="Times New Roman" w:hAnsi="Times New Roman" w:cs="Times New Roman"/>
                <w:b/>
                <w:sz w:val="28"/>
                <w:szCs w:val="24"/>
                <w:lang w:val="en-US"/>
              </w:rPr>
              <w:t>3:  Manage Users</w:t>
            </w:r>
          </w:p>
        </w:tc>
      </w:tr>
      <w:tr w:rsidR="00043599" w:rsidRPr="00B115BD" w14:paraId="6C11F91C" w14:textId="77777777" w:rsidTr="00043599">
        <w:trPr>
          <w:cantSplit/>
          <w:trHeight w:val="165"/>
        </w:trPr>
        <w:tc>
          <w:tcPr>
            <w:tcW w:w="7918" w:type="dxa"/>
            <w:gridSpan w:val="5"/>
          </w:tcPr>
          <w:p w14:paraId="3C322DC0"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b/>
                <w:sz w:val="20"/>
                <w:szCs w:val="24"/>
                <w:lang w:val="en-US"/>
              </w:rPr>
              <w:t>Actors:</w:t>
            </w:r>
            <w:r w:rsidRPr="00B115BD">
              <w:rPr>
                <w:rFonts w:ascii="Times New Roman" w:eastAsia="Times New Roman" w:hAnsi="Times New Roman" w:cs="Times New Roman"/>
                <w:b/>
                <w:sz w:val="20"/>
                <w:szCs w:val="24"/>
                <w:lang w:val="en-US"/>
              </w:rPr>
              <w:tab/>
            </w:r>
            <w:r w:rsidRPr="00B115BD">
              <w:rPr>
                <w:rFonts w:ascii="Times New Roman" w:eastAsia="Times New Roman" w:hAnsi="Times New Roman" w:cs="Times New Roman"/>
                <w:sz w:val="20"/>
                <w:szCs w:val="24"/>
                <w:lang w:val="en-US"/>
              </w:rPr>
              <w:t xml:space="preserve">         Admin</w:t>
            </w:r>
          </w:p>
        </w:tc>
      </w:tr>
      <w:tr w:rsidR="00043599" w:rsidRPr="00B115BD" w14:paraId="640E1BBD" w14:textId="77777777" w:rsidTr="00043599">
        <w:trPr>
          <w:cantSplit/>
          <w:trHeight w:val="165"/>
        </w:trPr>
        <w:tc>
          <w:tcPr>
            <w:tcW w:w="7918" w:type="dxa"/>
            <w:gridSpan w:val="5"/>
          </w:tcPr>
          <w:p w14:paraId="088EA9A0"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b/>
                <w:sz w:val="20"/>
                <w:szCs w:val="24"/>
                <w:lang w:val="en-US"/>
              </w:rPr>
              <w:t>Feature:</w:t>
            </w:r>
            <w:r w:rsidRPr="00B115BD">
              <w:rPr>
                <w:rFonts w:ascii="Times New Roman" w:eastAsia="Times New Roman" w:hAnsi="Times New Roman" w:cs="Times New Roman"/>
                <w:sz w:val="24"/>
                <w:szCs w:val="24"/>
                <w:lang w:val="en-US"/>
              </w:rPr>
              <w:t xml:space="preserve">        </w:t>
            </w:r>
            <w:r w:rsidRPr="00B115BD">
              <w:rPr>
                <w:rFonts w:ascii="Times New Roman" w:eastAsia="Times New Roman" w:hAnsi="Times New Roman" w:cs="Times New Roman"/>
                <w:sz w:val="20"/>
                <w:szCs w:val="20"/>
                <w:lang w:val="en-US"/>
              </w:rPr>
              <w:t>Admin can Remove or Reject user</w:t>
            </w:r>
          </w:p>
        </w:tc>
      </w:tr>
      <w:tr w:rsidR="00043599" w:rsidRPr="00B115BD" w14:paraId="68482158" w14:textId="77777777" w:rsidTr="00043599">
        <w:trPr>
          <w:trHeight w:val="165"/>
        </w:trPr>
        <w:tc>
          <w:tcPr>
            <w:tcW w:w="2340" w:type="dxa"/>
            <w:gridSpan w:val="2"/>
          </w:tcPr>
          <w:p w14:paraId="0C4B1FD8"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Id:</w:t>
            </w:r>
          </w:p>
        </w:tc>
        <w:tc>
          <w:tcPr>
            <w:tcW w:w="5578" w:type="dxa"/>
            <w:gridSpan w:val="3"/>
          </w:tcPr>
          <w:p w14:paraId="39115073"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3</w:t>
            </w:r>
          </w:p>
        </w:tc>
      </w:tr>
      <w:tr w:rsidR="00043599" w:rsidRPr="00B115BD" w14:paraId="6A358C20" w14:textId="77777777" w:rsidTr="00043599">
        <w:trPr>
          <w:trHeight w:val="240"/>
        </w:trPr>
        <w:tc>
          <w:tcPr>
            <w:tcW w:w="2340" w:type="dxa"/>
            <w:gridSpan w:val="2"/>
          </w:tcPr>
          <w:p w14:paraId="32341771"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Pre-condition:</w:t>
            </w:r>
          </w:p>
        </w:tc>
        <w:tc>
          <w:tcPr>
            <w:tcW w:w="5578" w:type="dxa"/>
            <w:gridSpan w:val="3"/>
          </w:tcPr>
          <w:p w14:paraId="1374282A"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User should have the Admin Privileges to manages the users</w:t>
            </w:r>
          </w:p>
        </w:tc>
      </w:tr>
      <w:tr w:rsidR="00043599" w:rsidRPr="00B115BD" w14:paraId="7465EA9C" w14:textId="77777777" w:rsidTr="00043599">
        <w:trPr>
          <w:cantSplit/>
          <w:trHeight w:val="330"/>
        </w:trPr>
        <w:tc>
          <w:tcPr>
            <w:tcW w:w="7918" w:type="dxa"/>
            <w:gridSpan w:val="5"/>
          </w:tcPr>
          <w:p w14:paraId="234DA2A9"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Scenarios</w:t>
            </w:r>
          </w:p>
        </w:tc>
      </w:tr>
      <w:tr w:rsidR="00043599" w:rsidRPr="00B115BD" w14:paraId="7607FBB9" w14:textId="77777777" w:rsidTr="00043599">
        <w:trPr>
          <w:cantSplit/>
          <w:trHeight w:val="330"/>
        </w:trPr>
        <w:tc>
          <w:tcPr>
            <w:tcW w:w="1080" w:type="dxa"/>
          </w:tcPr>
          <w:p w14:paraId="04E64BE0"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Step#</w:t>
            </w:r>
          </w:p>
        </w:tc>
        <w:tc>
          <w:tcPr>
            <w:tcW w:w="2893" w:type="dxa"/>
            <w:gridSpan w:val="3"/>
          </w:tcPr>
          <w:p w14:paraId="11F984C1"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Action</w:t>
            </w:r>
          </w:p>
        </w:tc>
        <w:tc>
          <w:tcPr>
            <w:tcW w:w="3945" w:type="dxa"/>
          </w:tcPr>
          <w:p w14:paraId="2C669251"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Software Reaction</w:t>
            </w:r>
          </w:p>
        </w:tc>
      </w:tr>
      <w:tr w:rsidR="00043599" w:rsidRPr="00B115BD" w14:paraId="258D0A64" w14:textId="77777777" w:rsidTr="00043599">
        <w:trPr>
          <w:cantSplit/>
          <w:trHeight w:val="225"/>
        </w:trPr>
        <w:tc>
          <w:tcPr>
            <w:tcW w:w="1080" w:type="dxa"/>
          </w:tcPr>
          <w:p w14:paraId="2B50E14B" w14:textId="77777777" w:rsidR="00043599" w:rsidRPr="00B115BD" w:rsidRDefault="00043599" w:rsidP="00F67D68">
            <w:pPr>
              <w:numPr>
                <w:ilvl w:val="0"/>
                <w:numId w:val="22"/>
              </w:numPr>
              <w:spacing w:after="0" w:line="240" w:lineRule="auto"/>
              <w:rPr>
                <w:rFonts w:ascii="Times New Roman" w:eastAsia="Times New Roman" w:hAnsi="Times New Roman" w:cs="Times New Roman"/>
                <w:b/>
                <w:sz w:val="20"/>
                <w:szCs w:val="24"/>
                <w:lang w:val="en-US"/>
              </w:rPr>
            </w:pPr>
            <w:del w:id="808" w:author="Maryum Xedi" w:date="2002-04-03T20:08:00Z">
              <w:r w:rsidRPr="00B115BD">
                <w:rPr>
                  <w:rFonts w:ascii="Times New Roman" w:eastAsia="Times New Roman" w:hAnsi="Times New Roman" w:cs="Times New Roman"/>
                  <w:b/>
                  <w:sz w:val="20"/>
                  <w:szCs w:val="24"/>
                  <w:lang w:val="en-US"/>
                </w:rPr>
                <w:delText>2</w:delText>
              </w:r>
            </w:del>
          </w:p>
        </w:tc>
        <w:tc>
          <w:tcPr>
            <w:tcW w:w="2893" w:type="dxa"/>
            <w:gridSpan w:val="3"/>
          </w:tcPr>
          <w:p w14:paraId="58DFC21A"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 xml:space="preserve">If Admin wants to Remove user from the </w:t>
            </w:r>
            <w:proofErr w:type="gramStart"/>
            <w:r w:rsidRPr="00B115BD">
              <w:rPr>
                <w:rFonts w:ascii="Times New Roman" w:eastAsia="Times New Roman" w:hAnsi="Times New Roman" w:cs="Times New Roman"/>
                <w:sz w:val="20"/>
                <w:szCs w:val="24"/>
                <w:lang w:val="en-US"/>
              </w:rPr>
              <w:t>system</w:t>
            </w:r>
            <w:proofErr w:type="gramEnd"/>
            <w:r w:rsidRPr="00B115BD">
              <w:rPr>
                <w:rFonts w:ascii="Times New Roman" w:eastAsia="Times New Roman" w:hAnsi="Times New Roman" w:cs="Times New Roman"/>
                <w:sz w:val="20"/>
                <w:szCs w:val="24"/>
                <w:lang w:val="en-US"/>
              </w:rPr>
              <w:t xml:space="preserve"> then click on Remove in manage users.</w:t>
            </w:r>
          </w:p>
        </w:tc>
        <w:tc>
          <w:tcPr>
            <w:tcW w:w="3945" w:type="dxa"/>
          </w:tcPr>
          <w:p w14:paraId="1B2640B4"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Remove already existed users from the system.</w:t>
            </w:r>
          </w:p>
        </w:tc>
      </w:tr>
      <w:tr w:rsidR="00043599" w:rsidRPr="00B115BD" w14:paraId="09FA7954" w14:textId="77777777" w:rsidTr="00043599">
        <w:trPr>
          <w:cantSplit/>
          <w:trHeight w:val="315"/>
        </w:trPr>
        <w:tc>
          <w:tcPr>
            <w:tcW w:w="1080" w:type="dxa"/>
          </w:tcPr>
          <w:p w14:paraId="2ED45F5E" w14:textId="77777777" w:rsidR="00043599" w:rsidRPr="00B115BD" w:rsidRDefault="00043599" w:rsidP="00F67D68">
            <w:pPr>
              <w:numPr>
                <w:ilvl w:val="0"/>
                <w:numId w:val="22"/>
              </w:numPr>
              <w:spacing w:after="0" w:line="240" w:lineRule="auto"/>
              <w:rPr>
                <w:rFonts w:ascii="Times New Roman" w:eastAsia="Times New Roman" w:hAnsi="Times New Roman" w:cs="Times New Roman"/>
                <w:b/>
                <w:sz w:val="20"/>
                <w:szCs w:val="24"/>
                <w:lang w:val="en-US"/>
              </w:rPr>
            </w:pPr>
          </w:p>
        </w:tc>
        <w:tc>
          <w:tcPr>
            <w:tcW w:w="2893" w:type="dxa"/>
            <w:gridSpan w:val="3"/>
          </w:tcPr>
          <w:p w14:paraId="245B661A"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Admin allow permissions to the users.</w:t>
            </w:r>
          </w:p>
        </w:tc>
        <w:tc>
          <w:tcPr>
            <w:tcW w:w="3945" w:type="dxa"/>
          </w:tcPr>
          <w:p w14:paraId="6168BBD3"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Allow the permissions to the user. Like add delete and modify their ads.</w:t>
            </w:r>
          </w:p>
        </w:tc>
      </w:tr>
      <w:tr w:rsidR="00043599" w:rsidRPr="00B115BD" w14:paraId="3C5046C8" w14:textId="77777777" w:rsidTr="00043599">
        <w:trPr>
          <w:cantSplit/>
          <w:trHeight w:val="345"/>
        </w:trPr>
        <w:tc>
          <w:tcPr>
            <w:tcW w:w="7918" w:type="dxa"/>
            <w:gridSpan w:val="5"/>
          </w:tcPr>
          <w:p w14:paraId="690D3FAA"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 xml:space="preserve">Alternate Scenarios: </w:t>
            </w:r>
            <w:r w:rsidRPr="00B115BD">
              <w:rPr>
                <w:rFonts w:ascii="Times New Roman" w:eastAsia="Times New Roman" w:hAnsi="Times New Roman" w:cs="Times New Roman"/>
                <w:i/>
                <w:sz w:val="20"/>
                <w:szCs w:val="24"/>
                <w:lang w:val="en-US"/>
              </w:rPr>
              <w:t>Write additional, optional, branching or iterative steps. Refer to specific action number to ensure understandability.</w:t>
            </w:r>
          </w:p>
        </w:tc>
      </w:tr>
      <w:tr w:rsidR="00043599" w:rsidRPr="00B115BD" w14:paraId="1543BA55" w14:textId="77777777" w:rsidTr="00043599">
        <w:trPr>
          <w:cantSplit/>
          <w:trHeight w:val="953"/>
        </w:trPr>
        <w:tc>
          <w:tcPr>
            <w:tcW w:w="7918" w:type="dxa"/>
            <w:gridSpan w:val="5"/>
          </w:tcPr>
          <w:p w14:paraId="6EB84151"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1a:</w:t>
            </w:r>
          </w:p>
          <w:p w14:paraId="2DAEB863"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p w14:paraId="22E48077"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2a:</w:t>
            </w:r>
          </w:p>
          <w:p w14:paraId="3321082F"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tc>
      </w:tr>
      <w:tr w:rsidR="00043599" w:rsidRPr="00B115BD" w14:paraId="36B89DB8" w14:textId="77777777" w:rsidTr="00043599">
        <w:trPr>
          <w:cantSplit/>
          <w:trHeight w:val="315"/>
        </w:trPr>
        <w:tc>
          <w:tcPr>
            <w:tcW w:w="7918" w:type="dxa"/>
            <w:gridSpan w:val="5"/>
          </w:tcPr>
          <w:p w14:paraId="62501EC0"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 xml:space="preserve">Post Conditions </w:t>
            </w:r>
          </w:p>
        </w:tc>
      </w:tr>
      <w:tr w:rsidR="00043599" w:rsidRPr="00B115BD" w14:paraId="6597B0D7" w14:textId="77777777" w:rsidTr="00043599">
        <w:trPr>
          <w:cantSplit/>
          <w:trHeight w:val="315"/>
        </w:trPr>
        <w:tc>
          <w:tcPr>
            <w:tcW w:w="1080" w:type="dxa"/>
            <w:tcBorders>
              <w:bottom w:val="single" w:sz="4" w:space="0" w:color="auto"/>
            </w:tcBorders>
          </w:tcPr>
          <w:p w14:paraId="638759E2"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ins w:id="809" w:author="Maryum Xedi" w:date="2002-04-03T20:08:00Z">
              <w:r w:rsidRPr="00B115BD">
                <w:rPr>
                  <w:rFonts w:ascii="Times New Roman" w:eastAsia="Times New Roman" w:hAnsi="Times New Roman" w:cs="Times New Roman"/>
                  <w:b/>
                  <w:sz w:val="20"/>
                  <w:szCs w:val="24"/>
                  <w:lang w:val="en-US"/>
                </w:rPr>
                <w:t>S</w:t>
              </w:r>
            </w:ins>
            <w:del w:id="810" w:author="Maryum Xedi" w:date="2002-04-03T20:08:00Z">
              <w:r w:rsidRPr="00B115BD">
                <w:rPr>
                  <w:rFonts w:ascii="Times New Roman" w:eastAsia="Times New Roman" w:hAnsi="Times New Roman" w:cs="Times New Roman"/>
                  <w:b/>
                  <w:sz w:val="20"/>
                  <w:szCs w:val="24"/>
                  <w:lang w:val="en-US"/>
                </w:rPr>
                <w:delText>S</w:delText>
              </w:r>
            </w:del>
            <w:r w:rsidRPr="00B115BD">
              <w:rPr>
                <w:rFonts w:ascii="Times New Roman" w:eastAsia="Times New Roman" w:hAnsi="Times New Roman" w:cs="Times New Roman"/>
                <w:b/>
                <w:sz w:val="20"/>
                <w:szCs w:val="24"/>
                <w:lang w:val="en-US"/>
              </w:rPr>
              <w:t>tep#</w:t>
            </w:r>
          </w:p>
        </w:tc>
        <w:tc>
          <w:tcPr>
            <w:tcW w:w="6838" w:type="dxa"/>
            <w:gridSpan w:val="4"/>
            <w:tcBorders>
              <w:bottom w:val="single" w:sz="4" w:space="0" w:color="auto"/>
            </w:tcBorders>
          </w:tcPr>
          <w:p w14:paraId="5A901C3A"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Description</w:t>
            </w:r>
          </w:p>
        </w:tc>
      </w:tr>
      <w:tr w:rsidR="00043599" w:rsidRPr="00B115BD" w14:paraId="7BEF75B9" w14:textId="77777777" w:rsidTr="00043599">
        <w:trPr>
          <w:cantSplit/>
          <w:trHeight w:val="315"/>
        </w:trPr>
        <w:tc>
          <w:tcPr>
            <w:tcW w:w="1080" w:type="dxa"/>
          </w:tcPr>
          <w:p w14:paraId="076804CC" w14:textId="77777777" w:rsidR="00043599" w:rsidRPr="00B115BD" w:rsidRDefault="00043599" w:rsidP="006F7989">
            <w:pPr>
              <w:spacing w:after="0" w:line="240" w:lineRule="auto"/>
              <w:rPr>
                <w:rFonts w:ascii="Times New Roman" w:eastAsia="Times New Roman" w:hAnsi="Times New Roman" w:cs="Times New Roman"/>
                <w:b/>
                <w:bCs/>
                <w:sz w:val="20"/>
                <w:szCs w:val="24"/>
                <w:lang w:val="en-US"/>
              </w:rPr>
            </w:pPr>
            <w:r w:rsidRPr="00B115BD">
              <w:rPr>
                <w:rFonts w:ascii="Times New Roman" w:eastAsia="Times New Roman" w:hAnsi="Times New Roman" w:cs="Times New Roman"/>
                <w:b/>
                <w:bCs/>
                <w:sz w:val="20"/>
                <w:szCs w:val="24"/>
                <w:lang w:val="en-US"/>
              </w:rPr>
              <w:t>If Admin Remove user</w:t>
            </w:r>
          </w:p>
        </w:tc>
        <w:tc>
          <w:tcPr>
            <w:tcW w:w="6838" w:type="dxa"/>
            <w:gridSpan w:val="4"/>
          </w:tcPr>
          <w:p w14:paraId="3C8CADAC" w14:textId="77777777" w:rsidR="00043599" w:rsidRPr="00B115BD" w:rsidRDefault="00043599" w:rsidP="006F7989">
            <w:pPr>
              <w:spacing w:after="0" w:line="240" w:lineRule="auto"/>
              <w:ind w:left="720" w:hanging="720"/>
              <w:rPr>
                <w:rFonts w:ascii="Times New Roman" w:eastAsia="Times New Roman" w:hAnsi="Times New Roman" w:cs="Times New Roman"/>
                <w:b/>
                <w:sz w:val="20"/>
                <w:szCs w:val="24"/>
                <w:lang w:val="en-US"/>
              </w:rPr>
            </w:pPr>
            <w:r w:rsidRPr="00B115BD">
              <w:rPr>
                <w:rFonts w:ascii="Times New Roman" w:eastAsia="Times New Roman" w:hAnsi="Times New Roman" w:cs="Times New Roman"/>
                <w:sz w:val="20"/>
                <w:szCs w:val="24"/>
                <w:lang w:val="en-US"/>
              </w:rPr>
              <w:t>The user Removed from the system.</w:t>
            </w:r>
          </w:p>
        </w:tc>
      </w:tr>
      <w:tr w:rsidR="00043599" w:rsidRPr="00B115BD" w14:paraId="1DC3283B" w14:textId="77777777" w:rsidTr="00043599">
        <w:trPr>
          <w:cantSplit/>
          <w:trHeight w:val="315"/>
        </w:trPr>
        <w:tc>
          <w:tcPr>
            <w:tcW w:w="2700" w:type="dxa"/>
            <w:gridSpan w:val="3"/>
          </w:tcPr>
          <w:p w14:paraId="2C843D09"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Cross referenced</w:t>
            </w:r>
          </w:p>
        </w:tc>
        <w:tc>
          <w:tcPr>
            <w:tcW w:w="5218" w:type="dxa"/>
            <w:gridSpan w:val="2"/>
          </w:tcPr>
          <w:p w14:paraId="68263B70"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&lt;Related use cases, which use or are used by this use case&gt;</w:t>
            </w:r>
          </w:p>
        </w:tc>
      </w:tr>
      <w:tr w:rsidR="00043599" w:rsidRPr="00B115BD" w14:paraId="7E45F8AC" w14:textId="77777777" w:rsidTr="00043599">
        <w:trPr>
          <w:cantSplit/>
          <w:trHeight w:val="315"/>
        </w:trPr>
        <w:tc>
          <w:tcPr>
            <w:tcW w:w="2700" w:type="dxa"/>
            <w:gridSpan w:val="3"/>
          </w:tcPr>
          <w:p w14:paraId="62EB3287"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User Interface reference</w:t>
            </w:r>
          </w:p>
        </w:tc>
        <w:tc>
          <w:tcPr>
            <w:tcW w:w="5218" w:type="dxa"/>
            <w:gridSpan w:val="2"/>
          </w:tcPr>
          <w:p w14:paraId="73FE4FBD"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 xml:space="preserve">List user interface(s) that are related to this use case. Use numbered list in case of more than one user interface elements. </w:t>
            </w:r>
          </w:p>
        </w:tc>
      </w:tr>
      <w:tr w:rsidR="00043599" w:rsidRPr="00B115BD" w14:paraId="3E0129EB" w14:textId="77777777" w:rsidTr="00043599">
        <w:trPr>
          <w:cantSplit/>
          <w:trHeight w:val="315"/>
          <w:ins w:id="811" w:author="Maryum Xedi" w:date="2002-04-03T20:08:00Z"/>
        </w:trPr>
        <w:tc>
          <w:tcPr>
            <w:tcW w:w="7918" w:type="dxa"/>
            <w:gridSpan w:val="5"/>
            <w:tcBorders>
              <w:bottom w:val="single" w:sz="4" w:space="0" w:color="auto"/>
            </w:tcBorders>
          </w:tcPr>
          <w:p w14:paraId="5D61D7CB" w14:textId="77777777" w:rsidR="00043599" w:rsidRPr="00B115BD" w:rsidRDefault="00043599" w:rsidP="006F7989">
            <w:pPr>
              <w:spacing w:after="0" w:line="240" w:lineRule="auto"/>
              <w:rPr>
                <w:ins w:id="812" w:author="Maryum Xedi" w:date="2002-04-03T20:08:00Z"/>
                <w:rFonts w:ascii="Times New Roman" w:eastAsia="Times New Roman" w:hAnsi="Times New Roman" w:cs="Times New Roman"/>
                <w:sz w:val="20"/>
                <w:szCs w:val="24"/>
                <w:lang w:val="en-US"/>
              </w:rPr>
            </w:pPr>
            <w:ins w:id="813" w:author="Maryum Xedi" w:date="2002-04-03T20:08:00Z">
              <w:r w:rsidRPr="00B115BD">
                <w:rPr>
                  <w:rFonts w:ascii="Times New Roman" w:eastAsia="Times New Roman" w:hAnsi="Times New Roman" w:cs="Times New Roman"/>
                  <w:b/>
                  <w:sz w:val="20"/>
                  <w:szCs w:val="24"/>
                  <w:lang w:val="en-US"/>
                </w:rPr>
                <w:t>Concurrency and Response</w:t>
              </w:r>
            </w:ins>
            <w:ins w:id="814" w:author="Maryum Xedi" w:date="2002-04-03T20:09:00Z">
              <w:r w:rsidRPr="00B115BD">
                <w:rPr>
                  <w:rFonts w:ascii="Times New Roman" w:eastAsia="Times New Roman" w:hAnsi="Times New Roman" w:cs="Times New Roman"/>
                  <w:b/>
                  <w:sz w:val="20"/>
                  <w:szCs w:val="24"/>
                  <w:lang w:val="en-US"/>
                </w:rPr>
                <w:br/>
              </w:r>
              <w:r w:rsidRPr="00B115BD">
                <w:rPr>
                  <w:rFonts w:ascii="Times New Roman" w:eastAsia="Times New Roman" w:hAnsi="Times New Roman" w:cs="Times New Roman"/>
                  <w:i/>
                  <w:sz w:val="20"/>
                  <w:szCs w:val="24"/>
                  <w:lang w:val="en-US"/>
                </w:rPr>
                <w:t xml:space="preserve">Give an estimate of the following </w:t>
              </w:r>
            </w:ins>
          </w:p>
          <w:p w14:paraId="0DA06396" w14:textId="77777777" w:rsidR="00043599" w:rsidRPr="00B115BD" w:rsidRDefault="00043599" w:rsidP="00F67D68">
            <w:pPr>
              <w:numPr>
                <w:ilvl w:val="0"/>
                <w:numId w:val="18"/>
              </w:numPr>
              <w:spacing w:after="0" w:line="240" w:lineRule="auto"/>
              <w:rPr>
                <w:ins w:id="815" w:author="Maryum Xedi" w:date="2002-04-03T20:09:00Z"/>
                <w:rFonts w:ascii="Times New Roman" w:eastAsia="Times New Roman" w:hAnsi="Times New Roman" w:cs="Times New Roman"/>
                <w:i/>
                <w:sz w:val="20"/>
                <w:szCs w:val="24"/>
                <w:lang w:val="en-US"/>
              </w:rPr>
            </w:pPr>
            <w:ins w:id="816" w:author="Maryum Xedi" w:date="2002-04-03T20:09:00Z">
              <w:r w:rsidRPr="00B115BD">
                <w:rPr>
                  <w:rFonts w:ascii="Times New Roman" w:eastAsia="Times New Roman" w:hAnsi="Times New Roman" w:cs="Times New Roman"/>
                  <w:i/>
                  <w:sz w:val="20"/>
                  <w:szCs w:val="24"/>
                  <w:lang w:val="en-US"/>
                </w:rPr>
                <w:t>Number of concurrent users</w:t>
              </w:r>
            </w:ins>
          </w:p>
          <w:p w14:paraId="5D1926FD" w14:textId="77777777" w:rsidR="00043599" w:rsidRPr="00B115BD" w:rsidRDefault="00043599" w:rsidP="00F67D68">
            <w:pPr>
              <w:numPr>
                <w:ilvl w:val="0"/>
                <w:numId w:val="18"/>
              </w:numPr>
              <w:spacing w:after="0" w:line="240" w:lineRule="auto"/>
              <w:rPr>
                <w:ins w:id="817" w:author="Maryum Xedi" w:date="2002-04-03T20:10:00Z"/>
                <w:rFonts w:ascii="Times New Roman" w:eastAsia="Times New Roman" w:hAnsi="Times New Roman" w:cs="Times New Roman"/>
                <w:i/>
                <w:sz w:val="20"/>
                <w:szCs w:val="24"/>
                <w:lang w:val="en-US"/>
              </w:rPr>
            </w:pPr>
            <w:ins w:id="818" w:author="Maryum Xedi" w:date="2002-04-03T20:10:00Z">
              <w:r w:rsidRPr="00B115BD">
                <w:rPr>
                  <w:rFonts w:ascii="Times New Roman" w:eastAsia="Times New Roman" w:hAnsi="Times New Roman" w:cs="Times New Roman"/>
                  <w:i/>
                  <w:sz w:val="20"/>
                  <w:szCs w:val="24"/>
                  <w:lang w:val="en-US"/>
                </w:rPr>
                <w:t>Expected response time of the use case</w:t>
              </w:r>
            </w:ins>
          </w:p>
          <w:p w14:paraId="28F9AC47" w14:textId="77777777" w:rsidR="00043599" w:rsidRPr="00B115BD" w:rsidRDefault="00043599" w:rsidP="006F7989">
            <w:pPr>
              <w:spacing w:after="0" w:line="240" w:lineRule="auto"/>
              <w:rPr>
                <w:ins w:id="819" w:author="Maryum Xedi" w:date="2002-04-03T20:10:00Z"/>
                <w:rFonts w:ascii="Times New Roman" w:eastAsia="Times New Roman" w:hAnsi="Times New Roman" w:cs="Times New Roman"/>
                <w:i/>
                <w:sz w:val="20"/>
                <w:szCs w:val="24"/>
                <w:lang w:val="en-US"/>
              </w:rPr>
            </w:pPr>
          </w:p>
          <w:p w14:paraId="0D52D6A5" w14:textId="77777777" w:rsidR="00043599" w:rsidRPr="00B115BD" w:rsidRDefault="00043599" w:rsidP="006F7989">
            <w:pPr>
              <w:spacing w:after="0" w:line="240" w:lineRule="auto"/>
              <w:rPr>
                <w:ins w:id="820" w:author="Maryum Xedi" w:date="2002-04-03T20:08:00Z"/>
                <w:rFonts w:ascii="Times New Roman" w:eastAsia="Times New Roman" w:hAnsi="Times New Roman" w:cs="Times New Roman"/>
                <w:i/>
                <w:sz w:val="20"/>
                <w:szCs w:val="24"/>
                <w:lang w:val="en-US"/>
              </w:rPr>
            </w:pPr>
          </w:p>
        </w:tc>
      </w:tr>
    </w:tbl>
    <w:p w14:paraId="4DB1FC21" w14:textId="7B0CE7B7" w:rsidR="00B115BD" w:rsidRPr="00B115BD" w:rsidRDefault="00B115BD" w:rsidP="006F7989">
      <w:pPr>
        <w:spacing w:after="0" w:line="240" w:lineRule="auto"/>
        <w:rPr>
          <w:rFonts w:ascii="Times New Roman" w:eastAsia="Times New Roman" w:hAnsi="Times New Roman" w:cs="Times New Roman"/>
          <w:sz w:val="20"/>
          <w:szCs w:val="24"/>
          <w:lang w:val="en-US"/>
        </w:rPr>
      </w:pPr>
    </w:p>
    <w:p w14:paraId="3922561C" w14:textId="77777777" w:rsidR="00B115BD" w:rsidRPr="00B115BD" w:rsidRDefault="00B115BD" w:rsidP="006F7989">
      <w:pPr>
        <w:spacing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br w:type="page"/>
      </w:r>
    </w:p>
    <w:p w14:paraId="2834577C"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p w14:paraId="40225D13"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360"/>
        <w:gridCol w:w="1273"/>
        <w:gridCol w:w="3945"/>
      </w:tblGrid>
      <w:tr w:rsidR="00043599" w:rsidRPr="00B115BD" w14:paraId="5E0FFAAC" w14:textId="77777777" w:rsidTr="00043599">
        <w:trPr>
          <w:cantSplit/>
          <w:trHeight w:val="165"/>
        </w:trPr>
        <w:tc>
          <w:tcPr>
            <w:tcW w:w="7918" w:type="dxa"/>
            <w:gridSpan w:val="5"/>
          </w:tcPr>
          <w:p w14:paraId="015968A4" w14:textId="77777777" w:rsidR="00043599" w:rsidRPr="00B115BD" w:rsidRDefault="00043599" w:rsidP="006F7989">
            <w:pPr>
              <w:spacing w:after="0" w:line="240" w:lineRule="auto"/>
              <w:jc w:val="center"/>
              <w:rPr>
                <w:rFonts w:ascii="Times New Roman" w:eastAsia="Times New Roman" w:hAnsi="Times New Roman" w:cs="Times New Roman"/>
                <w:b/>
                <w:sz w:val="28"/>
                <w:szCs w:val="24"/>
                <w:lang w:val="en-US"/>
              </w:rPr>
            </w:pPr>
            <w:r w:rsidRPr="00B115BD">
              <w:rPr>
                <w:rFonts w:ascii="Times New Roman" w:eastAsia="Times New Roman" w:hAnsi="Times New Roman" w:cs="Times New Roman"/>
                <w:b/>
                <w:sz w:val="28"/>
                <w:szCs w:val="24"/>
                <w:lang w:val="en-US"/>
              </w:rPr>
              <w:t>4:  Registration</w:t>
            </w:r>
          </w:p>
        </w:tc>
      </w:tr>
      <w:tr w:rsidR="00043599" w:rsidRPr="00B115BD" w14:paraId="622F3E11" w14:textId="77777777" w:rsidTr="00043599">
        <w:trPr>
          <w:cantSplit/>
          <w:trHeight w:val="165"/>
        </w:trPr>
        <w:tc>
          <w:tcPr>
            <w:tcW w:w="7918" w:type="dxa"/>
            <w:gridSpan w:val="5"/>
          </w:tcPr>
          <w:p w14:paraId="261080F0"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b/>
                <w:sz w:val="20"/>
                <w:szCs w:val="24"/>
                <w:lang w:val="en-US"/>
              </w:rPr>
              <w:t>Actors:</w:t>
            </w:r>
            <w:r w:rsidRPr="00B115BD">
              <w:rPr>
                <w:rFonts w:ascii="Times New Roman" w:eastAsia="Times New Roman" w:hAnsi="Times New Roman" w:cs="Times New Roman"/>
                <w:b/>
                <w:sz w:val="20"/>
                <w:szCs w:val="24"/>
                <w:lang w:val="en-US"/>
              </w:rPr>
              <w:tab/>
            </w:r>
            <w:r w:rsidRPr="00B115BD">
              <w:rPr>
                <w:rFonts w:ascii="Times New Roman" w:eastAsia="Times New Roman" w:hAnsi="Times New Roman" w:cs="Times New Roman"/>
                <w:sz w:val="20"/>
                <w:szCs w:val="24"/>
                <w:lang w:val="en-US"/>
              </w:rPr>
              <w:t xml:space="preserve">         Owners and users</w:t>
            </w:r>
          </w:p>
        </w:tc>
      </w:tr>
      <w:tr w:rsidR="00043599" w:rsidRPr="00B115BD" w14:paraId="776FB007" w14:textId="77777777" w:rsidTr="00043599">
        <w:trPr>
          <w:cantSplit/>
          <w:trHeight w:val="165"/>
        </w:trPr>
        <w:tc>
          <w:tcPr>
            <w:tcW w:w="7918" w:type="dxa"/>
            <w:gridSpan w:val="5"/>
          </w:tcPr>
          <w:p w14:paraId="496D0BEF"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b/>
                <w:sz w:val="20"/>
                <w:szCs w:val="24"/>
                <w:lang w:val="en-US"/>
              </w:rPr>
              <w:t>Feature:</w:t>
            </w:r>
            <w:r w:rsidRPr="00B115BD">
              <w:rPr>
                <w:rFonts w:ascii="Times New Roman" w:eastAsia="Times New Roman" w:hAnsi="Times New Roman" w:cs="Times New Roman"/>
                <w:sz w:val="24"/>
                <w:szCs w:val="24"/>
                <w:lang w:val="en-US"/>
              </w:rPr>
              <w:t xml:space="preserve">                            </w:t>
            </w:r>
            <w:r w:rsidRPr="00B115BD">
              <w:rPr>
                <w:rFonts w:ascii="Times New Roman" w:eastAsia="Times New Roman" w:hAnsi="Times New Roman" w:cs="Times New Roman"/>
                <w:sz w:val="20"/>
                <w:szCs w:val="24"/>
                <w:lang w:val="en-US"/>
              </w:rPr>
              <w:t xml:space="preserve"> Registration of users in the system</w:t>
            </w:r>
          </w:p>
        </w:tc>
      </w:tr>
      <w:tr w:rsidR="00043599" w:rsidRPr="00B115BD" w14:paraId="4F5FDD07" w14:textId="77777777" w:rsidTr="00043599">
        <w:trPr>
          <w:trHeight w:val="165"/>
        </w:trPr>
        <w:tc>
          <w:tcPr>
            <w:tcW w:w="2340" w:type="dxa"/>
            <w:gridSpan w:val="2"/>
          </w:tcPr>
          <w:p w14:paraId="12C10571"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Id:</w:t>
            </w:r>
          </w:p>
        </w:tc>
        <w:tc>
          <w:tcPr>
            <w:tcW w:w="5578" w:type="dxa"/>
            <w:gridSpan w:val="3"/>
          </w:tcPr>
          <w:p w14:paraId="11FA6E23"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4</w:t>
            </w:r>
          </w:p>
        </w:tc>
      </w:tr>
      <w:tr w:rsidR="00043599" w:rsidRPr="00B115BD" w14:paraId="116B5E59" w14:textId="77777777" w:rsidTr="00043599">
        <w:trPr>
          <w:trHeight w:val="240"/>
        </w:trPr>
        <w:tc>
          <w:tcPr>
            <w:tcW w:w="2340" w:type="dxa"/>
            <w:gridSpan w:val="2"/>
          </w:tcPr>
          <w:p w14:paraId="2BAF24BE"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Pre-condition:</w:t>
            </w:r>
          </w:p>
        </w:tc>
        <w:tc>
          <w:tcPr>
            <w:tcW w:w="5578" w:type="dxa"/>
            <w:gridSpan w:val="3"/>
          </w:tcPr>
          <w:p w14:paraId="792166A2" w14:textId="77777777" w:rsidR="00043599" w:rsidRPr="00B115BD" w:rsidRDefault="00043599" w:rsidP="006F7989">
            <w:pPr>
              <w:spacing w:after="0" w:line="240" w:lineRule="auto"/>
              <w:rPr>
                <w:rFonts w:ascii="Times New Roman" w:eastAsia="Times New Roman" w:hAnsi="Times New Roman" w:cs="Times New Roman"/>
                <w:sz w:val="20"/>
                <w:szCs w:val="24"/>
                <w:lang w:val="en-US" w:bidi="ur-PK"/>
              </w:rPr>
            </w:pPr>
            <w:r w:rsidRPr="00B115BD">
              <w:rPr>
                <w:rFonts w:ascii="Times New Roman" w:eastAsia="Times New Roman" w:hAnsi="Times New Roman" w:cs="Times New Roman"/>
                <w:sz w:val="20"/>
                <w:szCs w:val="24"/>
                <w:lang w:val="en-US"/>
              </w:rPr>
              <w:t>To register with the system, you need to have a good internet connection and a device to visit the website</w:t>
            </w:r>
          </w:p>
        </w:tc>
      </w:tr>
      <w:tr w:rsidR="00043599" w:rsidRPr="00B115BD" w14:paraId="6675D52D" w14:textId="77777777" w:rsidTr="00043599">
        <w:trPr>
          <w:cantSplit/>
          <w:trHeight w:val="330"/>
        </w:trPr>
        <w:tc>
          <w:tcPr>
            <w:tcW w:w="7918" w:type="dxa"/>
            <w:gridSpan w:val="5"/>
          </w:tcPr>
          <w:p w14:paraId="5F0F3BCB"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Scenarios</w:t>
            </w:r>
          </w:p>
        </w:tc>
      </w:tr>
      <w:tr w:rsidR="00043599" w:rsidRPr="00B115BD" w14:paraId="53230CAC" w14:textId="77777777" w:rsidTr="00043599">
        <w:trPr>
          <w:cantSplit/>
          <w:trHeight w:val="330"/>
        </w:trPr>
        <w:tc>
          <w:tcPr>
            <w:tcW w:w="1080" w:type="dxa"/>
          </w:tcPr>
          <w:p w14:paraId="518017E8"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Step#</w:t>
            </w:r>
          </w:p>
        </w:tc>
        <w:tc>
          <w:tcPr>
            <w:tcW w:w="2893" w:type="dxa"/>
            <w:gridSpan w:val="3"/>
          </w:tcPr>
          <w:p w14:paraId="3A220316"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Action</w:t>
            </w:r>
          </w:p>
        </w:tc>
        <w:tc>
          <w:tcPr>
            <w:tcW w:w="3945" w:type="dxa"/>
          </w:tcPr>
          <w:p w14:paraId="45DD3ABC"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Software Reaction</w:t>
            </w:r>
          </w:p>
        </w:tc>
      </w:tr>
      <w:tr w:rsidR="00043599" w:rsidRPr="00B115BD" w14:paraId="067077D3" w14:textId="77777777" w:rsidTr="00043599">
        <w:trPr>
          <w:cantSplit/>
          <w:trHeight w:val="165"/>
        </w:trPr>
        <w:tc>
          <w:tcPr>
            <w:tcW w:w="1080" w:type="dxa"/>
          </w:tcPr>
          <w:p w14:paraId="02A9FC2D"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1.</w:t>
            </w:r>
            <w:del w:id="821" w:author="Maryum Xedi" w:date="2002-04-03T20:08:00Z">
              <w:r w:rsidRPr="00B115BD">
                <w:rPr>
                  <w:rFonts w:ascii="Times New Roman" w:eastAsia="Times New Roman" w:hAnsi="Times New Roman" w:cs="Times New Roman"/>
                  <w:b/>
                  <w:sz w:val="20"/>
                  <w:szCs w:val="24"/>
                  <w:lang w:val="en-US"/>
                </w:rPr>
                <w:delText>1</w:delText>
              </w:r>
            </w:del>
          </w:p>
        </w:tc>
        <w:tc>
          <w:tcPr>
            <w:tcW w:w="2893" w:type="dxa"/>
            <w:gridSpan w:val="3"/>
          </w:tcPr>
          <w:p w14:paraId="4E3C0E15"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If user wants to Register as Owner.</w:t>
            </w:r>
          </w:p>
        </w:tc>
        <w:tc>
          <w:tcPr>
            <w:tcW w:w="3945" w:type="dxa"/>
          </w:tcPr>
          <w:p w14:paraId="70F51D43"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Register a user as owner and provide the owner privileges.</w:t>
            </w:r>
          </w:p>
        </w:tc>
      </w:tr>
      <w:tr w:rsidR="00043599" w:rsidRPr="00B115BD" w14:paraId="5B4EB9ED" w14:textId="77777777" w:rsidTr="00043599">
        <w:trPr>
          <w:cantSplit/>
          <w:trHeight w:val="225"/>
        </w:trPr>
        <w:tc>
          <w:tcPr>
            <w:tcW w:w="1080" w:type="dxa"/>
          </w:tcPr>
          <w:p w14:paraId="23B17D18"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2.</w:t>
            </w:r>
            <w:del w:id="822" w:author="Maryum Xedi" w:date="2002-04-03T20:08:00Z">
              <w:r w:rsidRPr="00B115BD">
                <w:rPr>
                  <w:rFonts w:ascii="Times New Roman" w:eastAsia="Times New Roman" w:hAnsi="Times New Roman" w:cs="Times New Roman"/>
                  <w:b/>
                  <w:sz w:val="20"/>
                  <w:szCs w:val="24"/>
                  <w:lang w:val="en-US"/>
                </w:rPr>
                <w:delText>2</w:delText>
              </w:r>
            </w:del>
          </w:p>
        </w:tc>
        <w:tc>
          <w:tcPr>
            <w:tcW w:w="2893" w:type="dxa"/>
            <w:gridSpan w:val="3"/>
          </w:tcPr>
          <w:p w14:paraId="6B18D855"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If user wants to Register as User.</w:t>
            </w:r>
          </w:p>
        </w:tc>
        <w:tc>
          <w:tcPr>
            <w:tcW w:w="3945" w:type="dxa"/>
          </w:tcPr>
          <w:p w14:paraId="3330342F"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Register a user as common user and provide the common user privileges.</w:t>
            </w:r>
          </w:p>
        </w:tc>
      </w:tr>
      <w:tr w:rsidR="00043599" w:rsidRPr="00B115BD" w14:paraId="02985479" w14:textId="77777777" w:rsidTr="00043599">
        <w:trPr>
          <w:cantSplit/>
          <w:trHeight w:val="345"/>
        </w:trPr>
        <w:tc>
          <w:tcPr>
            <w:tcW w:w="7918" w:type="dxa"/>
            <w:gridSpan w:val="5"/>
          </w:tcPr>
          <w:p w14:paraId="763FA48B"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 xml:space="preserve">Alternate Scenarios: </w:t>
            </w:r>
            <w:r w:rsidRPr="00B115BD">
              <w:rPr>
                <w:rFonts w:ascii="Times New Roman" w:eastAsia="Times New Roman" w:hAnsi="Times New Roman" w:cs="Times New Roman"/>
                <w:i/>
                <w:sz w:val="20"/>
                <w:szCs w:val="24"/>
                <w:lang w:val="en-US"/>
              </w:rPr>
              <w:t>Write additional, optional, branching or iterative steps. Refer to specific action number to ensure understandability.</w:t>
            </w:r>
          </w:p>
        </w:tc>
      </w:tr>
      <w:tr w:rsidR="00043599" w:rsidRPr="00B115BD" w14:paraId="373999C9" w14:textId="77777777" w:rsidTr="00043599">
        <w:trPr>
          <w:cantSplit/>
          <w:trHeight w:val="962"/>
        </w:trPr>
        <w:tc>
          <w:tcPr>
            <w:tcW w:w="7918" w:type="dxa"/>
            <w:gridSpan w:val="5"/>
          </w:tcPr>
          <w:p w14:paraId="28ED4FB2"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1a:</w:t>
            </w:r>
          </w:p>
          <w:p w14:paraId="331719D0"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p w14:paraId="1846093F"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2a:</w:t>
            </w:r>
          </w:p>
          <w:p w14:paraId="51DD70B4"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tc>
      </w:tr>
      <w:tr w:rsidR="00043599" w:rsidRPr="00B115BD" w14:paraId="60AEA649" w14:textId="77777777" w:rsidTr="00043599">
        <w:trPr>
          <w:cantSplit/>
          <w:trHeight w:val="315"/>
        </w:trPr>
        <w:tc>
          <w:tcPr>
            <w:tcW w:w="7918" w:type="dxa"/>
            <w:gridSpan w:val="5"/>
          </w:tcPr>
          <w:p w14:paraId="37CD792E"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 xml:space="preserve">Post Conditions </w:t>
            </w:r>
          </w:p>
        </w:tc>
      </w:tr>
      <w:tr w:rsidR="00043599" w:rsidRPr="00B115BD" w14:paraId="07507178" w14:textId="77777777" w:rsidTr="00043599">
        <w:trPr>
          <w:cantSplit/>
          <w:trHeight w:val="315"/>
        </w:trPr>
        <w:tc>
          <w:tcPr>
            <w:tcW w:w="1080" w:type="dxa"/>
            <w:tcBorders>
              <w:bottom w:val="single" w:sz="4" w:space="0" w:color="auto"/>
            </w:tcBorders>
          </w:tcPr>
          <w:p w14:paraId="272E30C9"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ins w:id="823" w:author="Maryum Xedi" w:date="2002-04-03T20:08:00Z">
              <w:r w:rsidRPr="00B115BD">
                <w:rPr>
                  <w:rFonts w:ascii="Times New Roman" w:eastAsia="Times New Roman" w:hAnsi="Times New Roman" w:cs="Times New Roman"/>
                  <w:b/>
                  <w:sz w:val="20"/>
                  <w:szCs w:val="24"/>
                  <w:lang w:val="en-US"/>
                </w:rPr>
                <w:t>S</w:t>
              </w:r>
            </w:ins>
            <w:del w:id="824" w:author="Maryum Xedi" w:date="2002-04-03T20:08:00Z">
              <w:r w:rsidRPr="00B115BD">
                <w:rPr>
                  <w:rFonts w:ascii="Times New Roman" w:eastAsia="Times New Roman" w:hAnsi="Times New Roman" w:cs="Times New Roman"/>
                  <w:b/>
                  <w:sz w:val="20"/>
                  <w:szCs w:val="24"/>
                  <w:lang w:val="en-US"/>
                </w:rPr>
                <w:delText>S</w:delText>
              </w:r>
            </w:del>
            <w:r w:rsidRPr="00B115BD">
              <w:rPr>
                <w:rFonts w:ascii="Times New Roman" w:eastAsia="Times New Roman" w:hAnsi="Times New Roman" w:cs="Times New Roman"/>
                <w:b/>
                <w:sz w:val="20"/>
                <w:szCs w:val="24"/>
                <w:lang w:val="en-US"/>
              </w:rPr>
              <w:t>tep#</w:t>
            </w:r>
          </w:p>
        </w:tc>
        <w:tc>
          <w:tcPr>
            <w:tcW w:w="6838" w:type="dxa"/>
            <w:gridSpan w:val="4"/>
            <w:tcBorders>
              <w:bottom w:val="single" w:sz="4" w:space="0" w:color="auto"/>
            </w:tcBorders>
          </w:tcPr>
          <w:p w14:paraId="321268EF"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Description</w:t>
            </w:r>
          </w:p>
        </w:tc>
      </w:tr>
      <w:tr w:rsidR="00043599" w:rsidRPr="00B115BD" w14:paraId="19AD45AE" w14:textId="77777777" w:rsidTr="00043599">
        <w:trPr>
          <w:cantSplit/>
          <w:trHeight w:val="315"/>
        </w:trPr>
        <w:tc>
          <w:tcPr>
            <w:tcW w:w="1080" w:type="dxa"/>
          </w:tcPr>
          <w:p w14:paraId="341DB780" w14:textId="77777777" w:rsidR="00043599" w:rsidRPr="00B115BD" w:rsidRDefault="00043599" w:rsidP="006F7989">
            <w:pPr>
              <w:spacing w:after="0" w:line="240" w:lineRule="auto"/>
              <w:rPr>
                <w:rFonts w:ascii="Times New Roman" w:eastAsia="Times New Roman" w:hAnsi="Times New Roman" w:cs="Times New Roman"/>
                <w:b/>
                <w:bCs/>
                <w:sz w:val="20"/>
                <w:szCs w:val="24"/>
                <w:lang w:val="en-US"/>
              </w:rPr>
            </w:pPr>
            <w:r w:rsidRPr="00B115BD">
              <w:rPr>
                <w:rFonts w:ascii="Times New Roman" w:eastAsia="Times New Roman" w:hAnsi="Times New Roman" w:cs="Times New Roman"/>
                <w:b/>
                <w:bCs/>
                <w:iCs/>
                <w:sz w:val="20"/>
                <w:szCs w:val="24"/>
                <w:lang w:val="en-US"/>
              </w:rPr>
              <w:t>If user Register as Owner</w:t>
            </w:r>
          </w:p>
        </w:tc>
        <w:tc>
          <w:tcPr>
            <w:tcW w:w="6838" w:type="dxa"/>
            <w:gridSpan w:val="4"/>
          </w:tcPr>
          <w:p w14:paraId="73157819"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A user is created as owner in the system.</w:t>
            </w:r>
          </w:p>
        </w:tc>
      </w:tr>
      <w:tr w:rsidR="00043599" w:rsidRPr="00B115BD" w14:paraId="18DE5861" w14:textId="77777777" w:rsidTr="00043599">
        <w:trPr>
          <w:cantSplit/>
          <w:trHeight w:val="315"/>
        </w:trPr>
        <w:tc>
          <w:tcPr>
            <w:tcW w:w="1080" w:type="dxa"/>
          </w:tcPr>
          <w:p w14:paraId="2756DB96" w14:textId="77777777" w:rsidR="00043599" w:rsidRPr="00B115BD" w:rsidRDefault="00043599" w:rsidP="006F7989">
            <w:pPr>
              <w:spacing w:after="0" w:line="240" w:lineRule="auto"/>
              <w:rPr>
                <w:rFonts w:ascii="Times New Roman" w:eastAsia="Times New Roman" w:hAnsi="Times New Roman" w:cs="Times New Roman"/>
                <w:b/>
                <w:bCs/>
                <w:sz w:val="20"/>
                <w:szCs w:val="24"/>
                <w:lang w:val="en-US"/>
              </w:rPr>
            </w:pPr>
            <w:r w:rsidRPr="00B115BD">
              <w:rPr>
                <w:rFonts w:ascii="Times New Roman" w:eastAsia="Times New Roman" w:hAnsi="Times New Roman" w:cs="Times New Roman"/>
                <w:b/>
                <w:bCs/>
                <w:iCs/>
                <w:sz w:val="20"/>
                <w:szCs w:val="24"/>
                <w:lang w:val="en-US"/>
              </w:rPr>
              <w:t>If user Register as Owner</w:t>
            </w:r>
          </w:p>
        </w:tc>
        <w:tc>
          <w:tcPr>
            <w:tcW w:w="6838" w:type="dxa"/>
            <w:gridSpan w:val="4"/>
          </w:tcPr>
          <w:p w14:paraId="4A32C5E2" w14:textId="77777777" w:rsidR="00043599" w:rsidRPr="00B115BD" w:rsidRDefault="00043599" w:rsidP="006F7989">
            <w:pPr>
              <w:spacing w:after="0" w:line="240" w:lineRule="auto"/>
              <w:rPr>
                <w:rFonts w:ascii="Times New Roman" w:eastAsia="Times New Roman" w:hAnsi="Times New Roman" w:cs="Times New Roman"/>
                <w:b/>
                <w:iCs/>
                <w:sz w:val="20"/>
                <w:szCs w:val="24"/>
                <w:lang w:val="en-US"/>
              </w:rPr>
            </w:pPr>
            <w:r w:rsidRPr="00B115BD">
              <w:rPr>
                <w:rFonts w:ascii="Times New Roman" w:eastAsia="Times New Roman" w:hAnsi="Times New Roman" w:cs="Times New Roman"/>
                <w:iCs/>
                <w:sz w:val="20"/>
                <w:szCs w:val="24"/>
                <w:lang w:val="en-US"/>
              </w:rPr>
              <w:t>A user is created as user in the system.</w:t>
            </w:r>
          </w:p>
        </w:tc>
      </w:tr>
      <w:tr w:rsidR="00043599" w:rsidRPr="00B115BD" w14:paraId="0D8C7A15" w14:textId="77777777" w:rsidTr="00043599">
        <w:trPr>
          <w:cantSplit/>
          <w:trHeight w:val="315"/>
        </w:trPr>
        <w:tc>
          <w:tcPr>
            <w:tcW w:w="1080" w:type="dxa"/>
          </w:tcPr>
          <w:p w14:paraId="24F13C95"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del w:id="825" w:author="Maryum Xedi" w:date="2002-04-03T20:08:00Z">
              <w:r w:rsidRPr="00B115BD">
                <w:rPr>
                  <w:rFonts w:ascii="Times New Roman" w:eastAsia="Times New Roman" w:hAnsi="Times New Roman" w:cs="Times New Roman"/>
                  <w:b/>
                  <w:sz w:val="20"/>
                  <w:szCs w:val="24"/>
                  <w:lang w:val="en-US"/>
                </w:rPr>
                <w:delText>n</w:delText>
              </w:r>
            </w:del>
            <w:r w:rsidRPr="00B115BD">
              <w:rPr>
                <w:rFonts w:ascii="Times New Roman" w:eastAsia="Times New Roman" w:hAnsi="Times New Roman" w:cs="Times New Roman"/>
                <w:b/>
                <w:sz w:val="20"/>
                <w:szCs w:val="24"/>
                <w:lang w:val="en-US"/>
              </w:rPr>
              <w:t xml:space="preserve"> </w:t>
            </w:r>
          </w:p>
        </w:tc>
        <w:tc>
          <w:tcPr>
            <w:tcW w:w="6838" w:type="dxa"/>
            <w:gridSpan w:val="4"/>
          </w:tcPr>
          <w:p w14:paraId="55ADF492"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p>
        </w:tc>
      </w:tr>
      <w:tr w:rsidR="00043599" w:rsidRPr="00B115BD" w14:paraId="30B3979A" w14:textId="77777777" w:rsidTr="00043599">
        <w:trPr>
          <w:cantSplit/>
          <w:trHeight w:val="315"/>
        </w:trPr>
        <w:tc>
          <w:tcPr>
            <w:tcW w:w="2700" w:type="dxa"/>
            <w:gridSpan w:val="3"/>
          </w:tcPr>
          <w:p w14:paraId="61342077"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Cross referenced</w:t>
            </w:r>
          </w:p>
        </w:tc>
        <w:tc>
          <w:tcPr>
            <w:tcW w:w="5218" w:type="dxa"/>
            <w:gridSpan w:val="2"/>
          </w:tcPr>
          <w:p w14:paraId="27CE4ED9"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&lt;Related use cases, which use or are used by this use case&gt;</w:t>
            </w:r>
          </w:p>
        </w:tc>
      </w:tr>
      <w:tr w:rsidR="00043599" w:rsidRPr="00B115BD" w14:paraId="28F0945D" w14:textId="77777777" w:rsidTr="00043599">
        <w:trPr>
          <w:cantSplit/>
          <w:trHeight w:val="315"/>
        </w:trPr>
        <w:tc>
          <w:tcPr>
            <w:tcW w:w="2700" w:type="dxa"/>
            <w:gridSpan w:val="3"/>
          </w:tcPr>
          <w:p w14:paraId="74CBAE55"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User Interface reference</w:t>
            </w:r>
          </w:p>
        </w:tc>
        <w:tc>
          <w:tcPr>
            <w:tcW w:w="5218" w:type="dxa"/>
            <w:gridSpan w:val="2"/>
          </w:tcPr>
          <w:p w14:paraId="44EBE658"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 xml:space="preserve">List user interface(s) that are related to this use case. Use numbered list in case of more than one user interface elements. </w:t>
            </w:r>
          </w:p>
        </w:tc>
      </w:tr>
      <w:tr w:rsidR="00043599" w:rsidRPr="00B115BD" w14:paraId="5B7A845B" w14:textId="77777777" w:rsidTr="00043599">
        <w:trPr>
          <w:cantSplit/>
          <w:trHeight w:val="315"/>
          <w:ins w:id="826" w:author="Maryum Xedi" w:date="2002-04-03T20:08:00Z"/>
        </w:trPr>
        <w:tc>
          <w:tcPr>
            <w:tcW w:w="7918" w:type="dxa"/>
            <w:gridSpan w:val="5"/>
            <w:tcBorders>
              <w:bottom w:val="single" w:sz="4" w:space="0" w:color="auto"/>
            </w:tcBorders>
          </w:tcPr>
          <w:p w14:paraId="307877D2" w14:textId="77777777" w:rsidR="00043599" w:rsidRPr="00B115BD" w:rsidRDefault="00043599" w:rsidP="006F7989">
            <w:pPr>
              <w:spacing w:after="0" w:line="240" w:lineRule="auto"/>
              <w:rPr>
                <w:ins w:id="827" w:author="Maryum Xedi" w:date="2002-04-03T20:08:00Z"/>
                <w:rFonts w:ascii="Times New Roman" w:eastAsia="Times New Roman" w:hAnsi="Times New Roman" w:cs="Times New Roman"/>
                <w:sz w:val="20"/>
                <w:szCs w:val="24"/>
                <w:lang w:val="en-US"/>
              </w:rPr>
            </w:pPr>
            <w:ins w:id="828" w:author="Maryum Xedi" w:date="2002-04-03T20:08:00Z">
              <w:r w:rsidRPr="00B115BD">
                <w:rPr>
                  <w:rFonts w:ascii="Times New Roman" w:eastAsia="Times New Roman" w:hAnsi="Times New Roman" w:cs="Times New Roman"/>
                  <w:b/>
                  <w:sz w:val="20"/>
                  <w:szCs w:val="24"/>
                  <w:lang w:val="en-US"/>
                </w:rPr>
                <w:t>Concurrency and Response</w:t>
              </w:r>
            </w:ins>
            <w:ins w:id="829" w:author="Maryum Xedi" w:date="2002-04-03T20:09:00Z">
              <w:r w:rsidRPr="00B115BD">
                <w:rPr>
                  <w:rFonts w:ascii="Times New Roman" w:eastAsia="Times New Roman" w:hAnsi="Times New Roman" w:cs="Times New Roman"/>
                  <w:b/>
                  <w:sz w:val="20"/>
                  <w:szCs w:val="24"/>
                  <w:lang w:val="en-US"/>
                </w:rPr>
                <w:br/>
              </w:r>
              <w:r w:rsidRPr="00B115BD">
                <w:rPr>
                  <w:rFonts w:ascii="Times New Roman" w:eastAsia="Times New Roman" w:hAnsi="Times New Roman" w:cs="Times New Roman"/>
                  <w:i/>
                  <w:sz w:val="20"/>
                  <w:szCs w:val="24"/>
                  <w:lang w:val="en-US"/>
                </w:rPr>
                <w:t xml:space="preserve">Give an estimate of the following </w:t>
              </w:r>
            </w:ins>
          </w:p>
          <w:p w14:paraId="18998A6F" w14:textId="77777777" w:rsidR="00043599" w:rsidRPr="00B115BD" w:rsidRDefault="00043599" w:rsidP="00F67D68">
            <w:pPr>
              <w:numPr>
                <w:ilvl w:val="0"/>
                <w:numId w:val="18"/>
              </w:numPr>
              <w:spacing w:after="0" w:line="240" w:lineRule="auto"/>
              <w:rPr>
                <w:ins w:id="830" w:author="Maryum Xedi" w:date="2002-04-03T20:09:00Z"/>
                <w:rFonts w:ascii="Times New Roman" w:eastAsia="Times New Roman" w:hAnsi="Times New Roman" w:cs="Times New Roman"/>
                <w:i/>
                <w:sz w:val="20"/>
                <w:szCs w:val="24"/>
                <w:lang w:val="en-US"/>
              </w:rPr>
            </w:pPr>
            <w:ins w:id="831" w:author="Maryum Xedi" w:date="2002-04-03T20:09:00Z">
              <w:r w:rsidRPr="00B115BD">
                <w:rPr>
                  <w:rFonts w:ascii="Times New Roman" w:eastAsia="Times New Roman" w:hAnsi="Times New Roman" w:cs="Times New Roman"/>
                  <w:i/>
                  <w:sz w:val="20"/>
                  <w:szCs w:val="24"/>
                  <w:lang w:val="en-US"/>
                </w:rPr>
                <w:t>Number of concurrent users</w:t>
              </w:r>
            </w:ins>
          </w:p>
          <w:p w14:paraId="55608151" w14:textId="77777777" w:rsidR="00043599" w:rsidRPr="00B115BD" w:rsidRDefault="00043599" w:rsidP="00F67D68">
            <w:pPr>
              <w:numPr>
                <w:ilvl w:val="0"/>
                <w:numId w:val="18"/>
              </w:numPr>
              <w:spacing w:after="0" w:line="240" w:lineRule="auto"/>
              <w:rPr>
                <w:ins w:id="832" w:author="Maryum Xedi" w:date="2002-04-03T20:10:00Z"/>
                <w:rFonts w:ascii="Times New Roman" w:eastAsia="Times New Roman" w:hAnsi="Times New Roman" w:cs="Times New Roman"/>
                <w:i/>
                <w:sz w:val="20"/>
                <w:szCs w:val="24"/>
                <w:lang w:val="en-US"/>
              </w:rPr>
            </w:pPr>
            <w:ins w:id="833" w:author="Maryum Xedi" w:date="2002-04-03T20:10:00Z">
              <w:r w:rsidRPr="00B115BD">
                <w:rPr>
                  <w:rFonts w:ascii="Times New Roman" w:eastAsia="Times New Roman" w:hAnsi="Times New Roman" w:cs="Times New Roman"/>
                  <w:i/>
                  <w:sz w:val="20"/>
                  <w:szCs w:val="24"/>
                  <w:lang w:val="en-US"/>
                </w:rPr>
                <w:t>Expected response time of the use case</w:t>
              </w:r>
            </w:ins>
          </w:p>
          <w:p w14:paraId="724DD4B8" w14:textId="77777777" w:rsidR="00043599" w:rsidRPr="00B115BD" w:rsidRDefault="00043599" w:rsidP="006F7989">
            <w:pPr>
              <w:spacing w:after="0" w:line="240" w:lineRule="auto"/>
              <w:rPr>
                <w:ins w:id="834" w:author="Maryum Xedi" w:date="2002-04-03T20:10:00Z"/>
                <w:rFonts w:ascii="Times New Roman" w:eastAsia="Times New Roman" w:hAnsi="Times New Roman" w:cs="Times New Roman"/>
                <w:i/>
                <w:sz w:val="20"/>
                <w:szCs w:val="24"/>
                <w:lang w:val="en-US"/>
              </w:rPr>
            </w:pPr>
          </w:p>
          <w:p w14:paraId="2EE67DF2" w14:textId="77777777" w:rsidR="00043599" w:rsidRPr="00B115BD" w:rsidRDefault="00043599" w:rsidP="006F7989">
            <w:pPr>
              <w:spacing w:after="0" w:line="240" w:lineRule="auto"/>
              <w:rPr>
                <w:ins w:id="835" w:author="Maryum Xedi" w:date="2002-04-03T20:08:00Z"/>
                <w:rFonts w:ascii="Times New Roman" w:eastAsia="Times New Roman" w:hAnsi="Times New Roman" w:cs="Times New Roman"/>
                <w:i/>
                <w:sz w:val="20"/>
                <w:szCs w:val="24"/>
                <w:lang w:val="en-US"/>
              </w:rPr>
            </w:pPr>
          </w:p>
        </w:tc>
      </w:tr>
    </w:tbl>
    <w:p w14:paraId="24B69AE9" w14:textId="74F7FE07" w:rsidR="00B115BD" w:rsidRPr="00B115BD" w:rsidRDefault="00B115BD" w:rsidP="006F7989">
      <w:pPr>
        <w:spacing w:after="0" w:line="240" w:lineRule="auto"/>
        <w:rPr>
          <w:rFonts w:ascii="Times New Roman" w:eastAsia="Times New Roman" w:hAnsi="Times New Roman" w:cs="Times New Roman"/>
          <w:sz w:val="20"/>
          <w:szCs w:val="24"/>
          <w:lang w:val="en-US"/>
        </w:rPr>
      </w:pPr>
    </w:p>
    <w:p w14:paraId="68D93FB6" w14:textId="77777777" w:rsidR="00B115BD" w:rsidRPr="00B115BD" w:rsidRDefault="00B115BD" w:rsidP="006F7989">
      <w:pPr>
        <w:spacing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br w:type="page"/>
      </w:r>
    </w:p>
    <w:p w14:paraId="53977889"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360"/>
        <w:gridCol w:w="1273"/>
        <w:gridCol w:w="3945"/>
      </w:tblGrid>
      <w:tr w:rsidR="00043599" w:rsidRPr="00B115BD" w14:paraId="18190D76" w14:textId="77777777" w:rsidTr="00043599">
        <w:trPr>
          <w:cantSplit/>
          <w:trHeight w:val="315"/>
        </w:trPr>
        <w:tc>
          <w:tcPr>
            <w:tcW w:w="7918" w:type="dxa"/>
            <w:gridSpan w:val="5"/>
            <w:tcBorders>
              <w:top w:val="single" w:sz="4" w:space="0" w:color="auto"/>
              <w:left w:val="single" w:sz="4" w:space="0" w:color="auto"/>
              <w:bottom w:val="single" w:sz="4" w:space="0" w:color="auto"/>
              <w:right w:val="single" w:sz="4" w:space="0" w:color="auto"/>
            </w:tcBorders>
          </w:tcPr>
          <w:p w14:paraId="0C619EE2" w14:textId="77777777" w:rsidR="00043599" w:rsidRPr="00B115BD" w:rsidRDefault="00043599" w:rsidP="006F7989">
            <w:pPr>
              <w:spacing w:after="0" w:line="240" w:lineRule="auto"/>
              <w:jc w:val="center"/>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8"/>
                <w:szCs w:val="24"/>
                <w:lang w:val="en-US"/>
              </w:rPr>
              <w:t>5: Ads</w:t>
            </w:r>
          </w:p>
        </w:tc>
      </w:tr>
      <w:tr w:rsidR="00043599" w:rsidRPr="00B115BD" w14:paraId="13F3FC27" w14:textId="77777777" w:rsidTr="00043599">
        <w:trPr>
          <w:cantSplit/>
          <w:trHeight w:val="315"/>
        </w:trPr>
        <w:tc>
          <w:tcPr>
            <w:tcW w:w="7918" w:type="dxa"/>
            <w:gridSpan w:val="5"/>
            <w:tcBorders>
              <w:top w:val="single" w:sz="4" w:space="0" w:color="auto"/>
              <w:left w:val="single" w:sz="4" w:space="0" w:color="auto"/>
              <w:bottom w:val="single" w:sz="4" w:space="0" w:color="auto"/>
              <w:right w:val="single" w:sz="4" w:space="0" w:color="auto"/>
            </w:tcBorders>
          </w:tcPr>
          <w:p w14:paraId="142614AD"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Actors:</w:t>
            </w:r>
            <w:r w:rsidRPr="00B115BD">
              <w:rPr>
                <w:rFonts w:ascii="Times New Roman" w:eastAsia="Times New Roman" w:hAnsi="Times New Roman" w:cs="Times New Roman"/>
                <w:b/>
                <w:sz w:val="20"/>
                <w:szCs w:val="24"/>
                <w:lang w:val="en-US"/>
              </w:rPr>
              <w:tab/>
              <w:t xml:space="preserve">         </w:t>
            </w:r>
            <w:r w:rsidRPr="00B115BD">
              <w:rPr>
                <w:rFonts w:ascii="Times New Roman" w:eastAsia="Times New Roman" w:hAnsi="Times New Roman" w:cs="Times New Roman"/>
                <w:sz w:val="20"/>
                <w:szCs w:val="24"/>
                <w:lang w:val="en-US"/>
              </w:rPr>
              <w:t>Owner</w:t>
            </w:r>
          </w:p>
        </w:tc>
      </w:tr>
      <w:tr w:rsidR="00043599" w:rsidRPr="00B115BD" w14:paraId="0448A247" w14:textId="77777777" w:rsidTr="00043599">
        <w:trPr>
          <w:cantSplit/>
          <w:trHeight w:val="315"/>
        </w:trPr>
        <w:tc>
          <w:tcPr>
            <w:tcW w:w="7918" w:type="dxa"/>
            <w:gridSpan w:val="5"/>
            <w:tcBorders>
              <w:top w:val="single" w:sz="4" w:space="0" w:color="auto"/>
              <w:left w:val="single" w:sz="4" w:space="0" w:color="auto"/>
              <w:bottom w:val="single" w:sz="4" w:space="0" w:color="auto"/>
              <w:right w:val="single" w:sz="4" w:space="0" w:color="auto"/>
            </w:tcBorders>
          </w:tcPr>
          <w:p w14:paraId="121D2CB4"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 xml:space="preserve">Feature:                             </w:t>
            </w:r>
            <w:r w:rsidRPr="00B115BD">
              <w:rPr>
                <w:rFonts w:ascii="Times New Roman" w:eastAsia="Times New Roman" w:hAnsi="Times New Roman" w:cs="Times New Roman"/>
                <w:sz w:val="20"/>
                <w:szCs w:val="24"/>
                <w:lang w:val="en-US"/>
              </w:rPr>
              <w:t>Add/delete and modify Adds</w:t>
            </w:r>
          </w:p>
        </w:tc>
      </w:tr>
      <w:tr w:rsidR="00043599" w:rsidRPr="00B115BD" w14:paraId="2444662B" w14:textId="77777777" w:rsidTr="00043599">
        <w:trPr>
          <w:trHeight w:val="165"/>
        </w:trPr>
        <w:tc>
          <w:tcPr>
            <w:tcW w:w="2340" w:type="dxa"/>
            <w:gridSpan w:val="2"/>
          </w:tcPr>
          <w:p w14:paraId="718629B3"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Id:</w:t>
            </w:r>
          </w:p>
        </w:tc>
        <w:tc>
          <w:tcPr>
            <w:tcW w:w="5578" w:type="dxa"/>
            <w:gridSpan w:val="3"/>
          </w:tcPr>
          <w:p w14:paraId="42FAA2CD"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5</w:t>
            </w:r>
          </w:p>
        </w:tc>
      </w:tr>
      <w:tr w:rsidR="00043599" w:rsidRPr="00B115BD" w14:paraId="77A0289C" w14:textId="77777777" w:rsidTr="00043599">
        <w:trPr>
          <w:trHeight w:val="240"/>
        </w:trPr>
        <w:tc>
          <w:tcPr>
            <w:tcW w:w="2340" w:type="dxa"/>
            <w:gridSpan w:val="2"/>
          </w:tcPr>
          <w:p w14:paraId="6F105556"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Pre-condition:</w:t>
            </w:r>
          </w:p>
        </w:tc>
        <w:tc>
          <w:tcPr>
            <w:tcW w:w="5578" w:type="dxa"/>
            <w:gridSpan w:val="3"/>
          </w:tcPr>
          <w:p w14:paraId="60A6BCA6"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The user must log in into the system as the owner to upload their goods services which they are providing.</w:t>
            </w:r>
          </w:p>
        </w:tc>
      </w:tr>
      <w:tr w:rsidR="00043599" w:rsidRPr="00B115BD" w14:paraId="5C23F6C7" w14:textId="77777777" w:rsidTr="00043599">
        <w:trPr>
          <w:cantSplit/>
          <w:trHeight w:val="330"/>
        </w:trPr>
        <w:tc>
          <w:tcPr>
            <w:tcW w:w="7918" w:type="dxa"/>
            <w:gridSpan w:val="5"/>
          </w:tcPr>
          <w:p w14:paraId="5642CF9F"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Scenarios</w:t>
            </w:r>
          </w:p>
        </w:tc>
      </w:tr>
      <w:tr w:rsidR="00043599" w:rsidRPr="00B115BD" w14:paraId="4335A7A6" w14:textId="77777777" w:rsidTr="00043599">
        <w:trPr>
          <w:cantSplit/>
          <w:trHeight w:val="330"/>
        </w:trPr>
        <w:tc>
          <w:tcPr>
            <w:tcW w:w="1080" w:type="dxa"/>
          </w:tcPr>
          <w:p w14:paraId="6ABF1F56"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Step#</w:t>
            </w:r>
          </w:p>
        </w:tc>
        <w:tc>
          <w:tcPr>
            <w:tcW w:w="2893" w:type="dxa"/>
            <w:gridSpan w:val="3"/>
          </w:tcPr>
          <w:p w14:paraId="4122076D"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Action</w:t>
            </w:r>
          </w:p>
        </w:tc>
        <w:tc>
          <w:tcPr>
            <w:tcW w:w="3945" w:type="dxa"/>
          </w:tcPr>
          <w:p w14:paraId="5183AAA0"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Software Reaction</w:t>
            </w:r>
          </w:p>
        </w:tc>
      </w:tr>
      <w:tr w:rsidR="00043599" w:rsidRPr="00B115BD" w14:paraId="0D13894F" w14:textId="77777777" w:rsidTr="00043599">
        <w:trPr>
          <w:cantSplit/>
          <w:trHeight w:val="165"/>
        </w:trPr>
        <w:tc>
          <w:tcPr>
            <w:tcW w:w="1080" w:type="dxa"/>
          </w:tcPr>
          <w:p w14:paraId="7C6D57E1"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1.</w:t>
            </w:r>
            <w:del w:id="836" w:author="Maryum Xedi" w:date="2002-04-03T20:08:00Z">
              <w:r w:rsidRPr="00B115BD">
                <w:rPr>
                  <w:rFonts w:ascii="Times New Roman" w:eastAsia="Times New Roman" w:hAnsi="Times New Roman" w:cs="Times New Roman"/>
                  <w:b/>
                  <w:sz w:val="20"/>
                  <w:szCs w:val="24"/>
                  <w:lang w:val="en-US"/>
                </w:rPr>
                <w:delText>1</w:delText>
              </w:r>
            </w:del>
          </w:p>
        </w:tc>
        <w:tc>
          <w:tcPr>
            <w:tcW w:w="2893" w:type="dxa"/>
            <w:gridSpan w:val="3"/>
          </w:tcPr>
          <w:p w14:paraId="09D14502"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If the owner wants to create an Ad(s)</w:t>
            </w:r>
          </w:p>
        </w:tc>
        <w:tc>
          <w:tcPr>
            <w:tcW w:w="3945" w:type="dxa"/>
          </w:tcPr>
          <w:p w14:paraId="3C51115A"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Create an ad(s)</w:t>
            </w:r>
          </w:p>
        </w:tc>
      </w:tr>
      <w:tr w:rsidR="00043599" w:rsidRPr="00B115BD" w14:paraId="332F9809" w14:textId="77777777" w:rsidTr="00043599">
        <w:trPr>
          <w:cantSplit/>
          <w:trHeight w:val="225"/>
        </w:trPr>
        <w:tc>
          <w:tcPr>
            <w:tcW w:w="1080" w:type="dxa"/>
          </w:tcPr>
          <w:p w14:paraId="4187467C"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2.</w:t>
            </w:r>
            <w:del w:id="837" w:author="Maryum Xedi" w:date="2002-04-03T20:08:00Z">
              <w:r w:rsidRPr="00B115BD">
                <w:rPr>
                  <w:rFonts w:ascii="Times New Roman" w:eastAsia="Times New Roman" w:hAnsi="Times New Roman" w:cs="Times New Roman"/>
                  <w:b/>
                  <w:sz w:val="20"/>
                  <w:szCs w:val="24"/>
                  <w:lang w:val="en-US"/>
                </w:rPr>
                <w:delText>2</w:delText>
              </w:r>
            </w:del>
          </w:p>
        </w:tc>
        <w:tc>
          <w:tcPr>
            <w:tcW w:w="2893" w:type="dxa"/>
            <w:gridSpan w:val="3"/>
          </w:tcPr>
          <w:p w14:paraId="7DA7D205"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If the owner wants to delete an Ad(s)</w:t>
            </w:r>
          </w:p>
        </w:tc>
        <w:tc>
          <w:tcPr>
            <w:tcW w:w="3945" w:type="dxa"/>
          </w:tcPr>
          <w:p w14:paraId="2A30F4E4"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Delete an ad(s)</w:t>
            </w:r>
          </w:p>
        </w:tc>
      </w:tr>
      <w:tr w:rsidR="00043599" w:rsidRPr="00B115BD" w14:paraId="4A7F0B63" w14:textId="77777777" w:rsidTr="00043599">
        <w:trPr>
          <w:cantSplit/>
          <w:trHeight w:val="315"/>
        </w:trPr>
        <w:tc>
          <w:tcPr>
            <w:tcW w:w="1080" w:type="dxa"/>
          </w:tcPr>
          <w:p w14:paraId="43E85681" w14:textId="77777777" w:rsidR="00043599" w:rsidRPr="00B115BD" w:rsidRDefault="00043599" w:rsidP="00F67D68">
            <w:pPr>
              <w:numPr>
                <w:ilvl w:val="0"/>
                <w:numId w:val="22"/>
              </w:numPr>
              <w:spacing w:after="0" w:line="240" w:lineRule="auto"/>
              <w:rPr>
                <w:rFonts w:ascii="Times New Roman" w:eastAsia="Times New Roman" w:hAnsi="Times New Roman" w:cs="Times New Roman"/>
                <w:b/>
                <w:sz w:val="20"/>
                <w:szCs w:val="24"/>
                <w:lang w:val="en-US"/>
              </w:rPr>
            </w:pPr>
            <w:del w:id="838" w:author="Maryum Xedi" w:date="2002-04-03T20:08:00Z">
              <w:r w:rsidRPr="00B115BD">
                <w:rPr>
                  <w:rFonts w:ascii="Times New Roman" w:eastAsia="Times New Roman" w:hAnsi="Times New Roman" w:cs="Times New Roman"/>
                  <w:b/>
                  <w:sz w:val="20"/>
                  <w:szCs w:val="24"/>
                  <w:lang w:val="en-US"/>
                </w:rPr>
                <w:delText>n</w:delText>
              </w:r>
            </w:del>
          </w:p>
        </w:tc>
        <w:tc>
          <w:tcPr>
            <w:tcW w:w="2893" w:type="dxa"/>
            <w:gridSpan w:val="3"/>
          </w:tcPr>
          <w:p w14:paraId="434B6669"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If the owner wants to modify an Ad(s)</w:t>
            </w:r>
          </w:p>
        </w:tc>
        <w:tc>
          <w:tcPr>
            <w:tcW w:w="3945" w:type="dxa"/>
          </w:tcPr>
          <w:p w14:paraId="3EA491ED"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Modify an ad(s)</w:t>
            </w:r>
          </w:p>
        </w:tc>
      </w:tr>
      <w:tr w:rsidR="00043599" w:rsidRPr="00B115BD" w14:paraId="0D5DCEA9" w14:textId="77777777" w:rsidTr="00043599">
        <w:trPr>
          <w:cantSplit/>
          <w:trHeight w:val="345"/>
        </w:trPr>
        <w:tc>
          <w:tcPr>
            <w:tcW w:w="7918" w:type="dxa"/>
            <w:gridSpan w:val="5"/>
          </w:tcPr>
          <w:p w14:paraId="06E4AA16"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 xml:space="preserve">Alternate Scenarios: </w:t>
            </w:r>
            <w:r w:rsidRPr="00B115BD">
              <w:rPr>
                <w:rFonts w:ascii="Times New Roman" w:eastAsia="Times New Roman" w:hAnsi="Times New Roman" w:cs="Times New Roman"/>
                <w:i/>
                <w:sz w:val="20"/>
                <w:szCs w:val="24"/>
                <w:lang w:val="en-US"/>
              </w:rPr>
              <w:t>Write additional, optional, branching or iterative steps. Refer to specific action number to ensure understandability.</w:t>
            </w:r>
          </w:p>
        </w:tc>
      </w:tr>
      <w:tr w:rsidR="00043599" w:rsidRPr="00B115BD" w14:paraId="551A30A2" w14:textId="77777777" w:rsidTr="00043599">
        <w:trPr>
          <w:cantSplit/>
          <w:trHeight w:val="1043"/>
        </w:trPr>
        <w:tc>
          <w:tcPr>
            <w:tcW w:w="7918" w:type="dxa"/>
            <w:gridSpan w:val="5"/>
          </w:tcPr>
          <w:p w14:paraId="62CDD381"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1a:</w:t>
            </w:r>
          </w:p>
          <w:p w14:paraId="0D37D8DA"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p w14:paraId="3286E6A2"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2a:</w:t>
            </w:r>
          </w:p>
          <w:p w14:paraId="7C4A9A9B"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tc>
      </w:tr>
      <w:tr w:rsidR="00043599" w:rsidRPr="00B115BD" w14:paraId="7021B674" w14:textId="77777777" w:rsidTr="00043599">
        <w:trPr>
          <w:cantSplit/>
          <w:trHeight w:val="315"/>
        </w:trPr>
        <w:tc>
          <w:tcPr>
            <w:tcW w:w="7918" w:type="dxa"/>
            <w:gridSpan w:val="5"/>
          </w:tcPr>
          <w:p w14:paraId="68C8884C"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 xml:space="preserve">Post Conditions </w:t>
            </w:r>
          </w:p>
        </w:tc>
      </w:tr>
      <w:tr w:rsidR="00043599" w:rsidRPr="00B115BD" w14:paraId="7E8E4CBE" w14:textId="77777777" w:rsidTr="00043599">
        <w:trPr>
          <w:cantSplit/>
          <w:trHeight w:val="315"/>
        </w:trPr>
        <w:tc>
          <w:tcPr>
            <w:tcW w:w="1080" w:type="dxa"/>
            <w:tcBorders>
              <w:bottom w:val="single" w:sz="4" w:space="0" w:color="auto"/>
            </w:tcBorders>
          </w:tcPr>
          <w:p w14:paraId="58618117"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ins w:id="839" w:author="Maryum Xedi" w:date="2002-04-03T20:08:00Z">
              <w:r w:rsidRPr="00B115BD">
                <w:rPr>
                  <w:rFonts w:ascii="Times New Roman" w:eastAsia="Times New Roman" w:hAnsi="Times New Roman" w:cs="Times New Roman"/>
                  <w:b/>
                  <w:sz w:val="20"/>
                  <w:szCs w:val="24"/>
                  <w:lang w:val="en-US"/>
                </w:rPr>
                <w:t>S</w:t>
              </w:r>
            </w:ins>
            <w:del w:id="840" w:author="Maryum Xedi" w:date="2002-04-03T20:08:00Z">
              <w:r w:rsidRPr="00B115BD">
                <w:rPr>
                  <w:rFonts w:ascii="Times New Roman" w:eastAsia="Times New Roman" w:hAnsi="Times New Roman" w:cs="Times New Roman"/>
                  <w:b/>
                  <w:sz w:val="20"/>
                  <w:szCs w:val="24"/>
                  <w:lang w:val="en-US"/>
                </w:rPr>
                <w:delText>S</w:delText>
              </w:r>
            </w:del>
            <w:r w:rsidRPr="00B115BD">
              <w:rPr>
                <w:rFonts w:ascii="Times New Roman" w:eastAsia="Times New Roman" w:hAnsi="Times New Roman" w:cs="Times New Roman"/>
                <w:b/>
                <w:sz w:val="20"/>
                <w:szCs w:val="24"/>
                <w:lang w:val="en-US"/>
              </w:rPr>
              <w:t>tep#</w:t>
            </w:r>
          </w:p>
        </w:tc>
        <w:tc>
          <w:tcPr>
            <w:tcW w:w="6838" w:type="dxa"/>
            <w:gridSpan w:val="4"/>
            <w:tcBorders>
              <w:bottom w:val="single" w:sz="4" w:space="0" w:color="auto"/>
            </w:tcBorders>
          </w:tcPr>
          <w:p w14:paraId="2FA2406C"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Description</w:t>
            </w:r>
          </w:p>
        </w:tc>
      </w:tr>
      <w:tr w:rsidR="00043599" w:rsidRPr="00B115BD" w14:paraId="3852BAC7" w14:textId="77777777" w:rsidTr="00043599">
        <w:trPr>
          <w:cantSplit/>
          <w:trHeight w:val="315"/>
        </w:trPr>
        <w:tc>
          <w:tcPr>
            <w:tcW w:w="1080" w:type="dxa"/>
          </w:tcPr>
          <w:p w14:paraId="3423093D"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If owner Add ad</w:t>
            </w:r>
            <w:del w:id="841" w:author="Maryum Xedi" w:date="2002-04-03T20:08:00Z">
              <w:r w:rsidRPr="00B115BD">
                <w:rPr>
                  <w:rFonts w:ascii="Times New Roman" w:eastAsia="Times New Roman" w:hAnsi="Times New Roman" w:cs="Times New Roman"/>
                  <w:b/>
                  <w:bCs/>
                  <w:iCs/>
                  <w:sz w:val="20"/>
                  <w:szCs w:val="24"/>
                  <w:lang w:val="en-US"/>
                </w:rPr>
                <w:delText>1</w:delText>
              </w:r>
            </w:del>
          </w:p>
        </w:tc>
        <w:tc>
          <w:tcPr>
            <w:tcW w:w="6838" w:type="dxa"/>
            <w:gridSpan w:val="4"/>
          </w:tcPr>
          <w:p w14:paraId="3F263882"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Ad is created in the system and post it for search.</w:t>
            </w:r>
          </w:p>
        </w:tc>
      </w:tr>
      <w:tr w:rsidR="00043599" w:rsidRPr="00B115BD" w14:paraId="53903A0A" w14:textId="77777777" w:rsidTr="00043599">
        <w:trPr>
          <w:cantSplit/>
          <w:trHeight w:val="315"/>
        </w:trPr>
        <w:tc>
          <w:tcPr>
            <w:tcW w:w="1080" w:type="dxa"/>
          </w:tcPr>
          <w:p w14:paraId="58D43F2E"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If owner Delete</w:t>
            </w:r>
            <w:del w:id="842" w:author="Maryum Xedi" w:date="2002-04-03T20:08:00Z">
              <w:r w:rsidRPr="00B115BD">
                <w:rPr>
                  <w:rFonts w:ascii="Times New Roman" w:eastAsia="Times New Roman" w:hAnsi="Times New Roman" w:cs="Times New Roman"/>
                  <w:b/>
                  <w:bCs/>
                  <w:iCs/>
                  <w:sz w:val="20"/>
                  <w:szCs w:val="24"/>
                  <w:lang w:val="en-US"/>
                </w:rPr>
                <w:delText>2</w:delText>
              </w:r>
            </w:del>
          </w:p>
        </w:tc>
        <w:tc>
          <w:tcPr>
            <w:tcW w:w="6838" w:type="dxa"/>
            <w:gridSpan w:val="4"/>
          </w:tcPr>
          <w:p w14:paraId="6188AE36"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Delete the ad(s) from the system</w:t>
            </w:r>
          </w:p>
        </w:tc>
      </w:tr>
      <w:tr w:rsidR="00043599" w:rsidRPr="00B115BD" w14:paraId="4A2E1B2C" w14:textId="77777777" w:rsidTr="00043599">
        <w:trPr>
          <w:cantSplit/>
          <w:trHeight w:val="315"/>
        </w:trPr>
        <w:tc>
          <w:tcPr>
            <w:tcW w:w="1080" w:type="dxa"/>
          </w:tcPr>
          <w:p w14:paraId="5F0F651A"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del w:id="843" w:author="Maryum Xedi" w:date="2002-04-03T20:08:00Z">
              <w:r w:rsidRPr="00B115BD">
                <w:rPr>
                  <w:rFonts w:ascii="Times New Roman" w:eastAsia="Times New Roman" w:hAnsi="Times New Roman" w:cs="Times New Roman"/>
                  <w:b/>
                  <w:bCs/>
                  <w:iCs/>
                  <w:sz w:val="20"/>
                  <w:szCs w:val="24"/>
                  <w:lang w:val="en-US"/>
                </w:rPr>
                <w:delText>n</w:delText>
              </w:r>
            </w:del>
            <w:r w:rsidRPr="00B115BD">
              <w:rPr>
                <w:rFonts w:ascii="Times New Roman" w:eastAsia="Times New Roman" w:hAnsi="Times New Roman" w:cs="Times New Roman"/>
                <w:b/>
                <w:bCs/>
                <w:iCs/>
                <w:sz w:val="20"/>
                <w:szCs w:val="24"/>
                <w:lang w:val="en-US"/>
              </w:rPr>
              <w:t>If owner Modify</w:t>
            </w:r>
          </w:p>
        </w:tc>
        <w:tc>
          <w:tcPr>
            <w:tcW w:w="6838" w:type="dxa"/>
            <w:gridSpan w:val="4"/>
          </w:tcPr>
          <w:p w14:paraId="6CA67D9F"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Modify the specified ad(s)</w:t>
            </w:r>
          </w:p>
        </w:tc>
      </w:tr>
      <w:tr w:rsidR="00043599" w:rsidRPr="00B115BD" w14:paraId="6CD918F9" w14:textId="77777777" w:rsidTr="00043599">
        <w:trPr>
          <w:cantSplit/>
          <w:trHeight w:val="315"/>
        </w:trPr>
        <w:tc>
          <w:tcPr>
            <w:tcW w:w="2700" w:type="dxa"/>
            <w:gridSpan w:val="3"/>
          </w:tcPr>
          <w:p w14:paraId="65D53BBA"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Cross referenced</w:t>
            </w:r>
          </w:p>
        </w:tc>
        <w:tc>
          <w:tcPr>
            <w:tcW w:w="5218" w:type="dxa"/>
            <w:gridSpan w:val="2"/>
          </w:tcPr>
          <w:p w14:paraId="4061391E"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&lt;Related use cases, which use or are used by this use case&gt;</w:t>
            </w:r>
          </w:p>
        </w:tc>
      </w:tr>
      <w:tr w:rsidR="00043599" w:rsidRPr="00B115BD" w14:paraId="26A426B5" w14:textId="77777777" w:rsidTr="00043599">
        <w:trPr>
          <w:cantSplit/>
          <w:trHeight w:val="315"/>
        </w:trPr>
        <w:tc>
          <w:tcPr>
            <w:tcW w:w="2700" w:type="dxa"/>
            <w:gridSpan w:val="3"/>
          </w:tcPr>
          <w:p w14:paraId="5FA009EE"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User Interface reference</w:t>
            </w:r>
          </w:p>
        </w:tc>
        <w:tc>
          <w:tcPr>
            <w:tcW w:w="5218" w:type="dxa"/>
            <w:gridSpan w:val="2"/>
          </w:tcPr>
          <w:p w14:paraId="19A9EADF"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 xml:space="preserve">List user interface(s) that are related to this use case. Use numbered list in case of more than one user interface elements. </w:t>
            </w:r>
          </w:p>
        </w:tc>
      </w:tr>
      <w:tr w:rsidR="00043599" w:rsidRPr="00B115BD" w14:paraId="6F5C0DB4" w14:textId="77777777" w:rsidTr="00043599">
        <w:trPr>
          <w:cantSplit/>
          <w:trHeight w:val="315"/>
          <w:ins w:id="844" w:author="Maryum Xedi" w:date="2002-04-03T20:08:00Z"/>
        </w:trPr>
        <w:tc>
          <w:tcPr>
            <w:tcW w:w="7918" w:type="dxa"/>
            <w:gridSpan w:val="5"/>
            <w:tcBorders>
              <w:bottom w:val="single" w:sz="4" w:space="0" w:color="auto"/>
            </w:tcBorders>
          </w:tcPr>
          <w:p w14:paraId="026DC25A" w14:textId="77777777" w:rsidR="00043599" w:rsidRPr="00B115BD" w:rsidRDefault="00043599" w:rsidP="006F7989">
            <w:pPr>
              <w:spacing w:after="0" w:line="240" w:lineRule="auto"/>
              <w:rPr>
                <w:ins w:id="845" w:author="Maryum Xedi" w:date="2002-04-03T20:08:00Z"/>
                <w:rFonts w:ascii="Times New Roman" w:eastAsia="Times New Roman" w:hAnsi="Times New Roman" w:cs="Times New Roman"/>
                <w:sz w:val="20"/>
                <w:szCs w:val="24"/>
                <w:lang w:val="en-US"/>
              </w:rPr>
            </w:pPr>
            <w:ins w:id="846" w:author="Maryum Xedi" w:date="2002-04-03T20:08:00Z">
              <w:r w:rsidRPr="00B115BD">
                <w:rPr>
                  <w:rFonts w:ascii="Times New Roman" w:eastAsia="Times New Roman" w:hAnsi="Times New Roman" w:cs="Times New Roman"/>
                  <w:b/>
                  <w:sz w:val="20"/>
                  <w:szCs w:val="24"/>
                  <w:lang w:val="en-US"/>
                </w:rPr>
                <w:t>Concurrency and Response</w:t>
              </w:r>
            </w:ins>
            <w:ins w:id="847" w:author="Maryum Xedi" w:date="2002-04-03T20:09:00Z">
              <w:r w:rsidRPr="00B115BD">
                <w:rPr>
                  <w:rFonts w:ascii="Times New Roman" w:eastAsia="Times New Roman" w:hAnsi="Times New Roman" w:cs="Times New Roman"/>
                  <w:b/>
                  <w:sz w:val="20"/>
                  <w:szCs w:val="24"/>
                  <w:lang w:val="en-US"/>
                </w:rPr>
                <w:br/>
              </w:r>
              <w:r w:rsidRPr="00B115BD">
                <w:rPr>
                  <w:rFonts w:ascii="Times New Roman" w:eastAsia="Times New Roman" w:hAnsi="Times New Roman" w:cs="Times New Roman"/>
                  <w:i/>
                  <w:sz w:val="20"/>
                  <w:szCs w:val="24"/>
                  <w:lang w:val="en-US"/>
                </w:rPr>
                <w:t xml:space="preserve">Give an estimate of the following </w:t>
              </w:r>
            </w:ins>
          </w:p>
          <w:p w14:paraId="47C5ACF1" w14:textId="77777777" w:rsidR="00043599" w:rsidRPr="00B115BD" w:rsidRDefault="00043599" w:rsidP="00F67D68">
            <w:pPr>
              <w:numPr>
                <w:ilvl w:val="0"/>
                <w:numId w:val="18"/>
              </w:numPr>
              <w:spacing w:after="0" w:line="240" w:lineRule="auto"/>
              <w:rPr>
                <w:ins w:id="848" w:author="Maryum Xedi" w:date="2002-04-03T20:09:00Z"/>
                <w:rFonts w:ascii="Times New Roman" w:eastAsia="Times New Roman" w:hAnsi="Times New Roman" w:cs="Times New Roman"/>
                <w:i/>
                <w:sz w:val="20"/>
                <w:szCs w:val="24"/>
                <w:lang w:val="en-US"/>
              </w:rPr>
            </w:pPr>
            <w:ins w:id="849" w:author="Maryum Xedi" w:date="2002-04-03T20:09:00Z">
              <w:r w:rsidRPr="00B115BD">
                <w:rPr>
                  <w:rFonts w:ascii="Times New Roman" w:eastAsia="Times New Roman" w:hAnsi="Times New Roman" w:cs="Times New Roman"/>
                  <w:i/>
                  <w:sz w:val="20"/>
                  <w:szCs w:val="24"/>
                  <w:lang w:val="en-US"/>
                </w:rPr>
                <w:t>Number of concurrent users</w:t>
              </w:r>
            </w:ins>
          </w:p>
          <w:p w14:paraId="058886E1" w14:textId="77777777" w:rsidR="00043599" w:rsidRPr="00B115BD" w:rsidRDefault="00043599" w:rsidP="00F67D68">
            <w:pPr>
              <w:numPr>
                <w:ilvl w:val="0"/>
                <w:numId w:val="18"/>
              </w:numPr>
              <w:spacing w:after="0" w:line="240" w:lineRule="auto"/>
              <w:rPr>
                <w:ins w:id="850" w:author="Maryum Xedi" w:date="2002-04-03T20:10:00Z"/>
                <w:rFonts w:ascii="Times New Roman" w:eastAsia="Times New Roman" w:hAnsi="Times New Roman" w:cs="Times New Roman"/>
                <w:i/>
                <w:sz w:val="20"/>
                <w:szCs w:val="24"/>
                <w:lang w:val="en-US"/>
              </w:rPr>
            </w:pPr>
            <w:ins w:id="851" w:author="Maryum Xedi" w:date="2002-04-03T20:10:00Z">
              <w:r w:rsidRPr="00B115BD">
                <w:rPr>
                  <w:rFonts w:ascii="Times New Roman" w:eastAsia="Times New Roman" w:hAnsi="Times New Roman" w:cs="Times New Roman"/>
                  <w:i/>
                  <w:sz w:val="20"/>
                  <w:szCs w:val="24"/>
                  <w:lang w:val="en-US"/>
                </w:rPr>
                <w:t>Expected response time of the use case</w:t>
              </w:r>
            </w:ins>
          </w:p>
          <w:p w14:paraId="61AB0A60" w14:textId="77777777" w:rsidR="00043599" w:rsidRPr="00B115BD" w:rsidRDefault="00043599" w:rsidP="006F7989">
            <w:pPr>
              <w:spacing w:after="0" w:line="240" w:lineRule="auto"/>
              <w:rPr>
                <w:ins w:id="852" w:author="Maryum Xedi" w:date="2002-04-03T20:10:00Z"/>
                <w:rFonts w:ascii="Times New Roman" w:eastAsia="Times New Roman" w:hAnsi="Times New Roman" w:cs="Times New Roman"/>
                <w:i/>
                <w:sz w:val="20"/>
                <w:szCs w:val="24"/>
                <w:lang w:val="en-US"/>
              </w:rPr>
            </w:pPr>
          </w:p>
          <w:p w14:paraId="79B9FE41" w14:textId="77777777" w:rsidR="00043599" w:rsidRPr="00B115BD" w:rsidRDefault="00043599" w:rsidP="006F7989">
            <w:pPr>
              <w:spacing w:after="0" w:line="240" w:lineRule="auto"/>
              <w:rPr>
                <w:ins w:id="853" w:author="Maryum Xedi" w:date="2002-04-03T20:08:00Z"/>
                <w:rFonts w:ascii="Times New Roman" w:eastAsia="Times New Roman" w:hAnsi="Times New Roman" w:cs="Times New Roman"/>
                <w:i/>
                <w:sz w:val="20"/>
                <w:szCs w:val="24"/>
                <w:lang w:val="en-US"/>
              </w:rPr>
            </w:pPr>
          </w:p>
        </w:tc>
      </w:tr>
    </w:tbl>
    <w:p w14:paraId="3986A99A"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p w14:paraId="7E25527B" w14:textId="222A81D4" w:rsidR="00B115BD" w:rsidRPr="00B115BD" w:rsidRDefault="00B115BD" w:rsidP="006F7989">
      <w:pPr>
        <w:spacing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br w:type="page"/>
      </w:r>
    </w:p>
    <w:p w14:paraId="53C36FB7"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7"/>
        <w:gridCol w:w="653"/>
        <w:gridCol w:w="360"/>
        <w:gridCol w:w="1273"/>
        <w:gridCol w:w="3945"/>
      </w:tblGrid>
      <w:tr w:rsidR="00043599" w:rsidRPr="00B115BD" w14:paraId="671E4A46" w14:textId="77777777" w:rsidTr="00043599">
        <w:trPr>
          <w:cantSplit/>
          <w:trHeight w:val="315"/>
        </w:trPr>
        <w:tc>
          <w:tcPr>
            <w:tcW w:w="7918" w:type="dxa"/>
            <w:gridSpan w:val="5"/>
            <w:tcBorders>
              <w:top w:val="single" w:sz="4" w:space="0" w:color="auto"/>
              <w:left w:val="single" w:sz="4" w:space="0" w:color="auto"/>
              <w:bottom w:val="single" w:sz="4" w:space="0" w:color="auto"/>
              <w:right w:val="single" w:sz="4" w:space="0" w:color="auto"/>
            </w:tcBorders>
          </w:tcPr>
          <w:p w14:paraId="78DA3B35" w14:textId="77777777" w:rsidR="00043599" w:rsidRPr="00B115BD" w:rsidRDefault="00043599" w:rsidP="006F7989">
            <w:pPr>
              <w:spacing w:after="0" w:line="240" w:lineRule="auto"/>
              <w:jc w:val="center"/>
              <w:rPr>
                <w:rFonts w:ascii="Times New Roman" w:eastAsia="Times New Roman" w:hAnsi="Times New Roman" w:cs="Times New Roman"/>
                <w:b/>
                <w:sz w:val="28"/>
                <w:szCs w:val="24"/>
                <w:lang w:val="en-US"/>
              </w:rPr>
            </w:pPr>
            <w:r w:rsidRPr="00B115BD">
              <w:rPr>
                <w:rFonts w:ascii="Times New Roman" w:eastAsia="Times New Roman" w:hAnsi="Times New Roman" w:cs="Times New Roman"/>
                <w:b/>
                <w:sz w:val="28"/>
                <w:szCs w:val="24"/>
                <w:lang w:val="en-US"/>
              </w:rPr>
              <w:t>6:  Manage Orders</w:t>
            </w:r>
          </w:p>
        </w:tc>
      </w:tr>
      <w:tr w:rsidR="00043599" w:rsidRPr="00B115BD" w14:paraId="23636C46" w14:textId="77777777" w:rsidTr="00043599">
        <w:trPr>
          <w:cantSplit/>
          <w:trHeight w:val="315"/>
        </w:trPr>
        <w:tc>
          <w:tcPr>
            <w:tcW w:w="7918" w:type="dxa"/>
            <w:gridSpan w:val="5"/>
            <w:tcBorders>
              <w:top w:val="single" w:sz="4" w:space="0" w:color="auto"/>
              <w:left w:val="single" w:sz="4" w:space="0" w:color="auto"/>
              <w:bottom w:val="single" w:sz="4" w:space="0" w:color="auto"/>
              <w:right w:val="single" w:sz="4" w:space="0" w:color="auto"/>
            </w:tcBorders>
          </w:tcPr>
          <w:p w14:paraId="2F9933C2"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Actors:</w:t>
            </w:r>
            <w:r w:rsidRPr="00B115BD">
              <w:rPr>
                <w:rFonts w:ascii="Times New Roman" w:eastAsia="Times New Roman" w:hAnsi="Times New Roman" w:cs="Times New Roman"/>
                <w:b/>
                <w:sz w:val="20"/>
                <w:szCs w:val="24"/>
                <w:lang w:val="en-US"/>
              </w:rPr>
              <w:tab/>
              <w:t xml:space="preserve">         </w:t>
            </w:r>
            <w:r w:rsidRPr="00B115BD">
              <w:rPr>
                <w:rFonts w:ascii="Times New Roman" w:eastAsia="Times New Roman" w:hAnsi="Times New Roman" w:cs="Times New Roman"/>
                <w:bCs/>
                <w:sz w:val="20"/>
                <w:szCs w:val="24"/>
                <w:lang w:val="en-US"/>
              </w:rPr>
              <w:t>Owner and User</w:t>
            </w:r>
          </w:p>
        </w:tc>
      </w:tr>
      <w:tr w:rsidR="00043599" w:rsidRPr="00B115BD" w14:paraId="2BA102C0" w14:textId="77777777" w:rsidTr="00043599">
        <w:trPr>
          <w:cantSplit/>
          <w:trHeight w:val="315"/>
        </w:trPr>
        <w:tc>
          <w:tcPr>
            <w:tcW w:w="7918" w:type="dxa"/>
            <w:gridSpan w:val="5"/>
            <w:tcBorders>
              <w:top w:val="single" w:sz="4" w:space="0" w:color="auto"/>
              <w:left w:val="single" w:sz="4" w:space="0" w:color="auto"/>
              <w:bottom w:val="single" w:sz="4" w:space="0" w:color="auto"/>
              <w:right w:val="single" w:sz="4" w:space="0" w:color="auto"/>
            </w:tcBorders>
          </w:tcPr>
          <w:p w14:paraId="383D8841"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 xml:space="preserve">Feature:                             </w:t>
            </w:r>
            <w:r w:rsidRPr="00B115BD">
              <w:rPr>
                <w:rFonts w:ascii="Times New Roman" w:eastAsia="Times New Roman" w:hAnsi="Times New Roman" w:cs="Times New Roman"/>
                <w:bCs/>
                <w:sz w:val="20"/>
                <w:szCs w:val="24"/>
                <w:lang w:val="en-US"/>
              </w:rPr>
              <w:t>Users can track their orders</w:t>
            </w:r>
          </w:p>
        </w:tc>
      </w:tr>
      <w:tr w:rsidR="00043599" w:rsidRPr="00B115BD" w14:paraId="059EA1CB" w14:textId="77777777" w:rsidTr="00043599">
        <w:trPr>
          <w:trHeight w:val="165"/>
        </w:trPr>
        <w:tc>
          <w:tcPr>
            <w:tcW w:w="2340" w:type="dxa"/>
            <w:gridSpan w:val="2"/>
          </w:tcPr>
          <w:p w14:paraId="5AF3511F"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Id:</w:t>
            </w:r>
          </w:p>
        </w:tc>
        <w:tc>
          <w:tcPr>
            <w:tcW w:w="5578" w:type="dxa"/>
            <w:gridSpan w:val="3"/>
          </w:tcPr>
          <w:p w14:paraId="437BF624"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6</w:t>
            </w:r>
          </w:p>
        </w:tc>
      </w:tr>
      <w:tr w:rsidR="00043599" w:rsidRPr="00B115BD" w14:paraId="0CEF4160" w14:textId="77777777" w:rsidTr="00043599">
        <w:trPr>
          <w:trHeight w:val="240"/>
        </w:trPr>
        <w:tc>
          <w:tcPr>
            <w:tcW w:w="2340" w:type="dxa"/>
            <w:gridSpan w:val="2"/>
          </w:tcPr>
          <w:p w14:paraId="31B18CA3"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Pre-condition:</w:t>
            </w:r>
          </w:p>
        </w:tc>
        <w:tc>
          <w:tcPr>
            <w:tcW w:w="5578" w:type="dxa"/>
            <w:gridSpan w:val="3"/>
          </w:tcPr>
          <w:p w14:paraId="036D2348"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Log in into their account</w:t>
            </w:r>
          </w:p>
        </w:tc>
      </w:tr>
      <w:tr w:rsidR="00043599" w:rsidRPr="00B115BD" w14:paraId="4120CB7B" w14:textId="77777777" w:rsidTr="00043599">
        <w:trPr>
          <w:cantSplit/>
          <w:trHeight w:val="330"/>
        </w:trPr>
        <w:tc>
          <w:tcPr>
            <w:tcW w:w="7918" w:type="dxa"/>
            <w:gridSpan w:val="5"/>
          </w:tcPr>
          <w:p w14:paraId="51ABA68A"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Scenarios</w:t>
            </w:r>
          </w:p>
        </w:tc>
      </w:tr>
      <w:tr w:rsidR="00043599" w:rsidRPr="00B115BD" w14:paraId="75E46652" w14:textId="77777777" w:rsidTr="00137711">
        <w:trPr>
          <w:cantSplit/>
          <w:trHeight w:val="330"/>
        </w:trPr>
        <w:tc>
          <w:tcPr>
            <w:tcW w:w="1687" w:type="dxa"/>
          </w:tcPr>
          <w:p w14:paraId="222B153D"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Step#</w:t>
            </w:r>
          </w:p>
        </w:tc>
        <w:tc>
          <w:tcPr>
            <w:tcW w:w="2286" w:type="dxa"/>
            <w:gridSpan w:val="3"/>
          </w:tcPr>
          <w:p w14:paraId="69DA79AF"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Action</w:t>
            </w:r>
          </w:p>
        </w:tc>
        <w:tc>
          <w:tcPr>
            <w:tcW w:w="3945" w:type="dxa"/>
          </w:tcPr>
          <w:p w14:paraId="7D7B1513"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Software Reaction</w:t>
            </w:r>
          </w:p>
        </w:tc>
      </w:tr>
      <w:tr w:rsidR="00043599" w:rsidRPr="00B115BD" w14:paraId="41917C92" w14:textId="77777777" w:rsidTr="00137711">
        <w:trPr>
          <w:cantSplit/>
          <w:trHeight w:val="165"/>
        </w:trPr>
        <w:tc>
          <w:tcPr>
            <w:tcW w:w="1687" w:type="dxa"/>
          </w:tcPr>
          <w:p w14:paraId="563651B2"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1.</w:t>
            </w:r>
            <w:del w:id="854" w:author="Maryum Xedi" w:date="2002-04-03T20:08:00Z">
              <w:r w:rsidRPr="00B115BD">
                <w:rPr>
                  <w:rFonts w:ascii="Times New Roman" w:eastAsia="Times New Roman" w:hAnsi="Times New Roman" w:cs="Times New Roman"/>
                  <w:b/>
                  <w:sz w:val="20"/>
                  <w:szCs w:val="24"/>
                  <w:lang w:val="en-US"/>
                </w:rPr>
                <w:delText>1</w:delText>
              </w:r>
            </w:del>
          </w:p>
        </w:tc>
        <w:tc>
          <w:tcPr>
            <w:tcW w:w="2286" w:type="dxa"/>
            <w:gridSpan w:val="3"/>
          </w:tcPr>
          <w:p w14:paraId="7CE907E1"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sz w:val="20"/>
                <w:szCs w:val="24"/>
                <w:lang w:val="en-US"/>
              </w:rPr>
              <w:t>If user want to see their orders and click on Orders.</w:t>
            </w:r>
          </w:p>
        </w:tc>
        <w:tc>
          <w:tcPr>
            <w:tcW w:w="3945" w:type="dxa"/>
          </w:tcPr>
          <w:p w14:paraId="12E04A5D"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Show total orders.</w:t>
            </w:r>
          </w:p>
        </w:tc>
      </w:tr>
      <w:tr w:rsidR="00043599" w:rsidRPr="00B115BD" w14:paraId="45BE7898" w14:textId="77777777" w:rsidTr="00137711">
        <w:trPr>
          <w:cantSplit/>
          <w:trHeight w:val="225"/>
        </w:trPr>
        <w:tc>
          <w:tcPr>
            <w:tcW w:w="1687" w:type="dxa"/>
          </w:tcPr>
          <w:p w14:paraId="0564BC04"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2.</w:t>
            </w:r>
            <w:del w:id="855" w:author="Maryum Xedi" w:date="2002-04-03T20:08:00Z">
              <w:r w:rsidRPr="00B115BD">
                <w:rPr>
                  <w:rFonts w:ascii="Times New Roman" w:eastAsia="Times New Roman" w:hAnsi="Times New Roman" w:cs="Times New Roman"/>
                  <w:b/>
                  <w:sz w:val="20"/>
                  <w:szCs w:val="24"/>
                  <w:lang w:val="en-US"/>
                </w:rPr>
                <w:delText>2</w:delText>
              </w:r>
            </w:del>
          </w:p>
        </w:tc>
        <w:tc>
          <w:tcPr>
            <w:tcW w:w="2286" w:type="dxa"/>
            <w:gridSpan w:val="3"/>
          </w:tcPr>
          <w:p w14:paraId="048DAA2B"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If user want to see their pending orders and click on pending Orders.</w:t>
            </w:r>
          </w:p>
        </w:tc>
        <w:tc>
          <w:tcPr>
            <w:tcW w:w="3945" w:type="dxa"/>
          </w:tcPr>
          <w:p w14:paraId="49C5D663"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Show orders which have not completed yet.</w:t>
            </w:r>
          </w:p>
        </w:tc>
      </w:tr>
      <w:tr w:rsidR="00043599" w:rsidRPr="00B115BD" w14:paraId="5A32FB03" w14:textId="77777777" w:rsidTr="00137711">
        <w:trPr>
          <w:cantSplit/>
          <w:trHeight w:val="315"/>
        </w:trPr>
        <w:tc>
          <w:tcPr>
            <w:tcW w:w="1687" w:type="dxa"/>
          </w:tcPr>
          <w:p w14:paraId="372536E3" w14:textId="77777777" w:rsidR="00043599" w:rsidRPr="00B115BD" w:rsidRDefault="00043599" w:rsidP="00F67D68">
            <w:pPr>
              <w:numPr>
                <w:ilvl w:val="0"/>
                <w:numId w:val="22"/>
              </w:numPr>
              <w:spacing w:after="0" w:line="240" w:lineRule="auto"/>
              <w:rPr>
                <w:rFonts w:ascii="Times New Roman" w:eastAsia="Times New Roman" w:hAnsi="Times New Roman" w:cs="Times New Roman"/>
                <w:b/>
                <w:sz w:val="20"/>
                <w:szCs w:val="24"/>
                <w:lang w:val="en-US"/>
              </w:rPr>
            </w:pPr>
            <w:del w:id="856" w:author="Maryum Xedi" w:date="2002-04-03T20:08:00Z">
              <w:r w:rsidRPr="00B115BD">
                <w:rPr>
                  <w:rFonts w:ascii="Times New Roman" w:eastAsia="Times New Roman" w:hAnsi="Times New Roman" w:cs="Times New Roman"/>
                  <w:b/>
                  <w:sz w:val="20"/>
                  <w:szCs w:val="24"/>
                  <w:lang w:val="en-US"/>
                </w:rPr>
                <w:delText>n</w:delText>
              </w:r>
            </w:del>
          </w:p>
        </w:tc>
        <w:tc>
          <w:tcPr>
            <w:tcW w:w="2286" w:type="dxa"/>
            <w:gridSpan w:val="3"/>
          </w:tcPr>
          <w:p w14:paraId="29B769E0"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If user want to see their completed orders and click on completed Orders.</w:t>
            </w:r>
          </w:p>
        </w:tc>
        <w:tc>
          <w:tcPr>
            <w:tcW w:w="3945" w:type="dxa"/>
          </w:tcPr>
          <w:p w14:paraId="7C656DD2"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Show completed orders.</w:t>
            </w:r>
          </w:p>
        </w:tc>
      </w:tr>
      <w:tr w:rsidR="00043599" w:rsidRPr="00B115BD" w14:paraId="4DA4F5CF" w14:textId="77777777" w:rsidTr="00137711">
        <w:trPr>
          <w:cantSplit/>
          <w:trHeight w:val="315"/>
        </w:trPr>
        <w:tc>
          <w:tcPr>
            <w:tcW w:w="1687" w:type="dxa"/>
          </w:tcPr>
          <w:p w14:paraId="70D48751" w14:textId="77777777" w:rsidR="00043599" w:rsidRPr="00B115BD" w:rsidRDefault="00043599" w:rsidP="00F67D68">
            <w:pPr>
              <w:numPr>
                <w:ilvl w:val="0"/>
                <w:numId w:val="22"/>
              </w:numPr>
              <w:spacing w:after="0" w:line="240" w:lineRule="auto"/>
              <w:rPr>
                <w:rFonts w:ascii="Times New Roman" w:eastAsia="Times New Roman" w:hAnsi="Times New Roman" w:cs="Times New Roman"/>
                <w:b/>
                <w:sz w:val="20"/>
                <w:szCs w:val="24"/>
                <w:lang w:val="en-US"/>
              </w:rPr>
            </w:pPr>
          </w:p>
        </w:tc>
        <w:tc>
          <w:tcPr>
            <w:tcW w:w="2286" w:type="dxa"/>
            <w:gridSpan w:val="3"/>
          </w:tcPr>
          <w:p w14:paraId="2458177A"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If user want to see their active orders and click on active Orders.</w:t>
            </w:r>
          </w:p>
        </w:tc>
        <w:tc>
          <w:tcPr>
            <w:tcW w:w="3945" w:type="dxa"/>
          </w:tcPr>
          <w:p w14:paraId="62897045" w14:textId="77777777" w:rsidR="00043599" w:rsidRPr="00B115BD" w:rsidRDefault="00043599" w:rsidP="006F7989">
            <w:pPr>
              <w:tabs>
                <w:tab w:val="right" w:pos="3729"/>
              </w:tabs>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Show orders which is on working.</w:t>
            </w:r>
            <w:r w:rsidRPr="00B115BD">
              <w:rPr>
                <w:rFonts w:ascii="Times New Roman" w:eastAsia="Times New Roman" w:hAnsi="Times New Roman" w:cs="Times New Roman"/>
                <w:sz w:val="20"/>
                <w:szCs w:val="24"/>
                <w:lang w:val="en-US"/>
              </w:rPr>
              <w:tab/>
            </w:r>
          </w:p>
        </w:tc>
      </w:tr>
      <w:tr w:rsidR="00043599" w:rsidRPr="00B115BD" w14:paraId="64B7FC0D" w14:textId="77777777" w:rsidTr="00137711">
        <w:trPr>
          <w:cantSplit/>
          <w:trHeight w:val="315"/>
        </w:trPr>
        <w:tc>
          <w:tcPr>
            <w:tcW w:w="1687" w:type="dxa"/>
          </w:tcPr>
          <w:p w14:paraId="4C76F1DF" w14:textId="77777777" w:rsidR="00043599" w:rsidRPr="00B115BD" w:rsidRDefault="00043599" w:rsidP="00F67D68">
            <w:pPr>
              <w:numPr>
                <w:ilvl w:val="0"/>
                <w:numId w:val="22"/>
              </w:numPr>
              <w:spacing w:after="0" w:line="240" w:lineRule="auto"/>
              <w:rPr>
                <w:rFonts w:ascii="Times New Roman" w:eastAsia="Times New Roman" w:hAnsi="Times New Roman" w:cs="Times New Roman"/>
                <w:b/>
                <w:sz w:val="20"/>
                <w:szCs w:val="24"/>
                <w:lang w:val="en-US"/>
              </w:rPr>
            </w:pPr>
          </w:p>
        </w:tc>
        <w:tc>
          <w:tcPr>
            <w:tcW w:w="2286" w:type="dxa"/>
            <w:gridSpan w:val="3"/>
          </w:tcPr>
          <w:p w14:paraId="0A29D287"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If user want to see their starred orders and click on starred Orders.</w:t>
            </w:r>
          </w:p>
        </w:tc>
        <w:tc>
          <w:tcPr>
            <w:tcW w:w="3945" w:type="dxa"/>
          </w:tcPr>
          <w:p w14:paraId="017E48B5"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Show priority orders.</w:t>
            </w:r>
          </w:p>
        </w:tc>
      </w:tr>
      <w:tr w:rsidR="00043599" w:rsidRPr="00B115BD" w14:paraId="0C02E9C6" w14:textId="77777777" w:rsidTr="00137711">
        <w:trPr>
          <w:cantSplit/>
          <w:trHeight w:val="315"/>
        </w:trPr>
        <w:tc>
          <w:tcPr>
            <w:tcW w:w="1687" w:type="dxa"/>
          </w:tcPr>
          <w:p w14:paraId="014D76B0" w14:textId="77777777" w:rsidR="00043599" w:rsidRPr="00B115BD" w:rsidRDefault="00043599" w:rsidP="00F67D68">
            <w:pPr>
              <w:numPr>
                <w:ilvl w:val="0"/>
                <w:numId w:val="22"/>
              </w:numPr>
              <w:spacing w:after="0" w:line="240" w:lineRule="auto"/>
              <w:rPr>
                <w:rFonts w:ascii="Times New Roman" w:eastAsia="Times New Roman" w:hAnsi="Times New Roman" w:cs="Times New Roman"/>
                <w:b/>
                <w:sz w:val="20"/>
                <w:szCs w:val="24"/>
                <w:lang w:val="en-US"/>
              </w:rPr>
            </w:pPr>
          </w:p>
        </w:tc>
        <w:tc>
          <w:tcPr>
            <w:tcW w:w="2286" w:type="dxa"/>
            <w:gridSpan w:val="3"/>
          </w:tcPr>
          <w:p w14:paraId="13CEF576"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iCs/>
                <w:sz w:val="20"/>
                <w:szCs w:val="24"/>
                <w:lang w:val="en-US"/>
              </w:rPr>
              <w:t>If a user cancels an order(s).</w:t>
            </w:r>
          </w:p>
        </w:tc>
        <w:tc>
          <w:tcPr>
            <w:tcW w:w="3945" w:type="dxa"/>
          </w:tcPr>
          <w:p w14:paraId="05AB7A33"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Add the ordered items to inventory/store.</w:t>
            </w:r>
          </w:p>
          <w:p w14:paraId="1E7BBCB3"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iCs/>
                <w:sz w:val="20"/>
                <w:szCs w:val="24"/>
                <w:lang w:val="en-US"/>
              </w:rPr>
              <w:t>And mark the order as canceled.</w:t>
            </w:r>
          </w:p>
        </w:tc>
      </w:tr>
      <w:tr w:rsidR="00043599" w:rsidRPr="00B115BD" w14:paraId="2D1B8036" w14:textId="77777777" w:rsidTr="00043599">
        <w:trPr>
          <w:cantSplit/>
          <w:trHeight w:val="345"/>
        </w:trPr>
        <w:tc>
          <w:tcPr>
            <w:tcW w:w="7918" w:type="dxa"/>
            <w:gridSpan w:val="5"/>
          </w:tcPr>
          <w:p w14:paraId="66CEF861"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 xml:space="preserve">Alternate Scenarios: </w:t>
            </w:r>
            <w:r w:rsidRPr="00B115BD">
              <w:rPr>
                <w:rFonts w:ascii="Times New Roman" w:eastAsia="Times New Roman" w:hAnsi="Times New Roman" w:cs="Times New Roman"/>
                <w:i/>
                <w:sz w:val="20"/>
                <w:szCs w:val="24"/>
                <w:lang w:val="en-US"/>
              </w:rPr>
              <w:t>Write additional, optional, branching or iterative steps. Refer to specific action number to ensure understandability.</w:t>
            </w:r>
          </w:p>
        </w:tc>
      </w:tr>
      <w:tr w:rsidR="00043599" w:rsidRPr="00B115BD" w14:paraId="65D41200" w14:textId="77777777" w:rsidTr="00137711">
        <w:trPr>
          <w:cantSplit/>
          <w:trHeight w:val="832"/>
        </w:trPr>
        <w:tc>
          <w:tcPr>
            <w:tcW w:w="7918" w:type="dxa"/>
            <w:gridSpan w:val="5"/>
          </w:tcPr>
          <w:p w14:paraId="1312670B"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1a:</w:t>
            </w:r>
          </w:p>
          <w:p w14:paraId="4407D927"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p w14:paraId="532C4EB3" w14:textId="67320AA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2a:</w:t>
            </w:r>
          </w:p>
        </w:tc>
      </w:tr>
      <w:tr w:rsidR="00043599" w:rsidRPr="00B115BD" w14:paraId="4C9A4118" w14:textId="77777777" w:rsidTr="00043599">
        <w:trPr>
          <w:cantSplit/>
          <w:trHeight w:val="315"/>
        </w:trPr>
        <w:tc>
          <w:tcPr>
            <w:tcW w:w="7918" w:type="dxa"/>
            <w:gridSpan w:val="5"/>
          </w:tcPr>
          <w:p w14:paraId="13C37633"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 xml:space="preserve">Post Conditions </w:t>
            </w:r>
          </w:p>
        </w:tc>
      </w:tr>
      <w:tr w:rsidR="00043599" w:rsidRPr="00B115BD" w14:paraId="46526FA1" w14:textId="77777777" w:rsidTr="00137711">
        <w:trPr>
          <w:cantSplit/>
          <w:trHeight w:val="315"/>
        </w:trPr>
        <w:tc>
          <w:tcPr>
            <w:tcW w:w="1687" w:type="dxa"/>
            <w:tcBorders>
              <w:bottom w:val="single" w:sz="4" w:space="0" w:color="auto"/>
            </w:tcBorders>
          </w:tcPr>
          <w:p w14:paraId="54C002E5"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ins w:id="857" w:author="Maryum Xedi" w:date="2002-04-03T20:08:00Z">
              <w:r w:rsidRPr="00B115BD">
                <w:rPr>
                  <w:rFonts w:ascii="Times New Roman" w:eastAsia="Times New Roman" w:hAnsi="Times New Roman" w:cs="Times New Roman"/>
                  <w:b/>
                  <w:sz w:val="20"/>
                  <w:szCs w:val="24"/>
                  <w:lang w:val="en-US"/>
                </w:rPr>
                <w:t>S</w:t>
              </w:r>
            </w:ins>
            <w:del w:id="858" w:author="Maryum Xedi" w:date="2002-04-03T20:08:00Z">
              <w:r w:rsidRPr="00B115BD">
                <w:rPr>
                  <w:rFonts w:ascii="Times New Roman" w:eastAsia="Times New Roman" w:hAnsi="Times New Roman" w:cs="Times New Roman"/>
                  <w:b/>
                  <w:sz w:val="20"/>
                  <w:szCs w:val="24"/>
                  <w:lang w:val="en-US"/>
                </w:rPr>
                <w:delText>S</w:delText>
              </w:r>
            </w:del>
            <w:r w:rsidRPr="00B115BD">
              <w:rPr>
                <w:rFonts w:ascii="Times New Roman" w:eastAsia="Times New Roman" w:hAnsi="Times New Roman" w:cs="Times New Roman"/>
                <w:b/>
                <w:sz w:val="20"/>
                <w:szCs w:val="24"/>
                <w:lang w:val="en-US"/>
              </w:rPr>
              <w:t>tep#</w:t>
            </w:r>
          </w:p>
        </w:tc>
        <w:tc>
          <w:tcPr>
            <w:tcW w:w="6231" w:type="dxa"/>
            <w:gridSpan w:val="4"/>
            <w:tcBorders>
              <w:bottom w:val="single" w:sz="4" w:space="0" w:color="auto"/>
            </w:tcBorders>
          </w:tcPr>
          <w:p w14:paraId="653BE87A"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Description</w:t>
            </w:r>
          </w:p>
        </w:tc>
      </w:tr>
      <w:tr w:rsidR="00043599" w:rsidRPr="00B115BD" w14:paraId="75473533" w14:textId="77777777" w:rsidTr="00137711">
        <w:trPr>
          <w:cantSplit/>
          <w:trHeight w:val="315"/>
        </w:trPr>
        <w:tc>
          <w:tcPr>
            <w:tcW w:w="1687" w:type="dxa"/>
          </w:tcPr>
          <w:p w14:paraId="63914F20" w14:textId="77777777" w:rsidR="00043599" w:rsidRPr="00B115BD" w:rsidRDefault="00043599" w:rsidP="006F7989">
            <w:pPr>
              <w:spacing w:after="0" w:line="240" w:lineRule="auto"/>
              <w:rPr>
                <w:rFonts w:ascii="Times New Roman" w:eastAsia="Times New Roman" w:hAnsi="Times New Roman" w:cs="Times New Roman"/>
                <w:b/>
                <w:bCs/>
                <w:sz w:val="20"/>
                <w:szCs w:val="24"/>
                <w:lang w:val="en-US"/>
              </w:rPr>
            </w:pPr>
            <w:r w:rsidRPr="00B115BD">
              <w:rPr>
                <w:rFonts w:ascii="Times New Roman" w:eastAsia="Times New Roman" w:hAnsi="Times New Roman" w:cs="Times New Roman"/>
                <w:b/>
                <w:bCs/>
                <w:sz w:val="20"/>
                <w:szCs w:val="24"/>
                <w:lang w:val="en-US"/>
              </w:rPr>
              <w:t>If user click Orders.</w:t>
            </w:r>
            <w:del w:id="859" w:author="Maryum Xedi" w:date="2002-04-03T20:08:00Z">
              <w:r w:rsidRPr="00B115BD">
                <w:rPr>
                  <w:rFonts w:ascii="Times New Roman" w:eastAsia="Times New Roman" w:hAnsi="Times New Roman" w:cs="Times New Roman"/>
                  <w:b/>
                  <w:bCs/>
                  <w:sz w:val="20"/>
                  <w:szCs w:val="24"/>
                  <w:lang w:val="en-US"/>
                </w:rPr>
                <w:delText>1</w:delText>
              </w:r>
            </w:del>
          </w:p>
        </w:tc>
        <w:tc>
          <w:tcPr>
            <w:tcW w:w="6231" w:type="dxa"/>
            <w:gridSpan w:val="4"/>
          </w:tcPr>
          <w:p w14:paraId="58955E15"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Cs/>
                <w:sz w:val="20"/>
                <w:szCs w:val="24"/>
                <w:lang w:val="en-US"/>
              </w:rPr>
              <w:t>Show or view the total orders to the user to track their orders</w:t>
            </w:r>
            <w:r w:rsidRPr="00B115BD">
              <w:rPr>
                <w:rFonts w:ascii="Times New Roman" w:eastAsia="Times New Roman" w:hAnsi="Times New Roman" w:cs="Times New Roman"/>
                <w:i/>
                <w:sz w:val="20"/>
                <w:szCs w:val="24"/>
                <w:lang w:val="en-US"/>
              </w:rPr>
              <w:t>.</w:t>
            </w:r>
          </w:p>
        </w:tc>
      </w:tr>
      <w:tr w:rsidR="00043599" w:rsidRPr="00B115BD" w14:paraId="6C588186" w14:textId="77777777" w:rsidTr="00137711">
        <w:trPr>
          <w:cantSplit/>
          <w:trHeight w:val="315"/>
        </w:trPr>
        <w:tc>
          <w:tcPr>
            <w:tcW w:w="1687" w:type="dxa"/>
          </w:tcPr>
          <w:p w14:paraId="47D0E31B" w14:textId="77777777" w:rsidR="00043599" w:rsidRPr="00B115BD" w:rsidRDefault="00043599" w:rsidP="006F7989">
            <w:pPr>
              <w:spacing w:after="0" w:line="240" w:lineRule="auto"/>
              <w:rPr>
                <w:rFonts w:ascii="Times New Roman" w:eastAsia="Times New Roman" w:hAnsi="Times New Roman" w:cs="Times New Roman"/>
                <w:b/>
                <w:bCs/>
                <w:sz w:val="20"/>
                <w:szCs w:val="24"/>
                <w:lang w:val="en-US"/>
              </w:rPr>
            </w:pPr>
            <w:r w:rsidRPr="00B115BD">
              <w:rPr>
                <w:rFonts w:ascii="Times New Roman" w:eastAsia="Times New Roman" w:hAnsi="Times New Roman" w:cs="Times New Roman"/>
                <w:b/>
                <w:bCs/>
                <w:sz w:val="20"/>
                <w:szCs w:val="24"/>
                <w:lang w:val="en-US"/>
              </w:rPr>
              <w:t>If user click Pending orders.</w:t>
            </w:r>
            <w:del w:id="860" w:author="Maryum Xedi" w:date="2002-04-03T20:08:00Z">
              <w:r w:rsidRPr="00B115BD">
                <w:rPr>
                  <w:rFonts w:ascii="Times New Roman" w:eastAsia="Times New Roman" w:hAnsi="Times New Roman" w:cs="Times New Roman"/>
                  <w:b/>
                  <w:bCs/>
                  <w:sz w:val="20"/>
                  <w:szCs w:val="24"/>
                  <w:lang w:val="en-US"/>
                </w:rPr>
                <w:delText>2</w:delText>
              </w:r>
            </w:del>
          </w:p>
        </w:tc>
        <w:tc>
          <w:tcPr>
            <w:tcW w:w="6231" w:type="dxa"/>
            <w:gridSpan w:val="4"/>
          </w:tcPr>
          <w:p w14:paraId="33A56D22"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View pending orders.</w:t>
            </w:r>
          </w:p>
        </w:tc>
      </w:tr>
      <w:tr w:rsidR="00043599" w:rsidRPr="00B115BD" w14:paraId="7C97B145" w14:textId="77777777" w:rsidTr="00137711">
        <w:trPr>
          <w:cantSplit/>
          <w:trHeight w:val="315"/>
        </w:trPr>
        <w:tc>
          <w:tcPr>
            <w:tcW w:w="1687" w:type="dxa"/>
          </w:tcPr>
          <w:p w14:paraId="1A6DD929" w14:textId="77777777" w:rsidR="00043599" w:rsidRPr="00B115BD" w:rsidRDefault="00043599" w:rsidP="006F7989">
            <w:pPr>
              <w:spacing w:after="0" w:line="240" w:lineRule="auto"/>
              <w:rPr>
                <w:rFonts w:ascii="Times New Roman" w:eastAsia="Times New Roman" w:hAnsi="Times New Roman" w:cs="Times New Roman"/>
                <w:b/>
                <w:bCs/>
                <w:sz w:val="20"/>
                <w:szCs w:val="24"/>
                <w:lang w:val="en-US"/>
              </w:rPr>
            </w:pPr>
            <w:r w:rsidRPr="00B115BD">
              <w:rPr>
                <w:rFonts w:ascii="Times New Roman" w:eastAsia="Times New Roman" w:hAnsi="Times New Roman" w:cs="Times New Roman"/>
                <w:b/>
                <w:bCs/>
                <w:sz w:val="20"/>
                <w:szCs w:val="24"/>
                <w:lang w:val="en-US"/>
              </w:rPr>
              <w:t xml:space="preserve">If user click </w:t>
            </w:r>
            <w:del w:id="861" w:author="Maryum Xedi" w:date="2002-04-03T20:08:00Z">
              <w:r w:rsidRPr="00B115BD">
                <w:rPr>
                  <w:rFonts w:ascii="Times New Roman" w:eastAsia="Times New Roman" w:hAnsi="Times New Roman" w:cs="Times New Roman"/>
                  <w:b/>
                  <w:bCs/>
                  <w:sz w:val="20"/>
                  <w:szCs w:val="24"/>
                  <w:lang w:val="en-US"/>
                </w:rPr>
                <w:delText>n</w:delText>
              </w:r>
            </w:del>
            <w:r w:rsidRPr="00B115BD">
              <w:rPr>
                <w:rFonts w:ascii="Times New Roman" w:eastAsia="Times New Roman" w:hAnsi="Times New Roman" w:cs="Times New Roman"/>
                <w:b/>
                <w:bCs/>
                <w:sz w:val="20"/>
                <w:szCs w:val="24"/>
                <w:lang w:val="en-US"/>
              </w:rPr>
              <w:t>Completed orders.</w:t>
            </w:r>
          </w:p>
        </w:tc>
        <w:tc>
          <w:tcPr>
            <w:tcW w:w="6231" w:type="dxa"/>
            <w:gridSpan w:val="4"/>
          </w:tcPr>
          <w:p w14:paraId="0330A788"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View completed orders.</w:t>
            </w:r>
          </w:p>
        </w:tc>
      </w:tr>
      <w:tr w:rsidR="00043599" w:rsidRPr="00B115BD" w14:paraId="12A3EBC6" w14:textId="77777777" w:rsidTr="00137711">
        <w:trPr>
          <w:cantSplit/>
          <w:trHeight w:val="315"/>
        </w:trPr>
        <w:tc>
          <w:tcPr>
            <w:tcW w:w="1687" w:type="dxa"/>
          </w:tcPr>
          <w:p w14:paraId="62788BFE" w14:textId="77777777" w:rsidR="00043599" w:rsidRPr="00B115BD" w:rsidRDefault="00043599" w:rsidP="006F7989">
            <w:pPr>
              <w:spacing w:after="0" w:line="240" w:lineRule="auto"/>
              <w:rPr>
                <w:rFonts w:ascii="Times New Roman" w:eastAsia="Times New Roman" w:hAnsi="Times New Roman" w:cs="Times New Roman"/>
                <w:b/>
                <w:bCs/>
                <w:sz w:val="20"/>
                <w:szCs w:val="24"/>
                <w:lang w:val="en-US"/>
              </w:rPr>
            </w:pPr>
            <w:r w:rsidRPr="00B115BD">
              <w:rPr>
                <w:rFonts w:ascii="Times New Roman" w:eastAsia="Times New Roman" w:hAnsi="Times New Roman" w:cs="Times New Roman"/>
                <w:b/>
                <w:bCs/>
                <w:sz w:val="20"/>
                <w:szCs w:val="24"/>
                <w:lang w:val="en-US"/>
              </w:rPr>
              <w:t>If user click Active orders.</w:t>
            </w:r>
          </w:p>
        </w:tc>
        <w:tc>
          <w:tcPr>
            <w:tcW w:w="6231" w:type="dxa"/>
            <w:gridSpan w:val="4"/>
          </w:tcPr>
          <w:p w14:paraId="459F7DA5"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sz w:val="20"/>
                <w:szCs w:val="24"/>
                <w:lang w:val="en-US"/>
              </w:rPr>
              <w:t>Show orders which is on working.</w:t>
            </w:r>
          </w:p>
        </w:tc>
      </w:tr>
      <w:tr w:rsidR="00043599" w:rsidRPr="00B115BD" w14:paraId="1D0A4D7B" w14:textId="77777777" w:rsidTr="00137711">
        <w:trPr>
          <w:cantSplit/>
          <w:trHeight w:val="315"/>
        </w:trPr>
        <w:tc>
          <w:tcPr>
            <w:tcW w:w="1687" w:type="dxa"/>
          </w:tcPr>
          <w:p w14:paraId="3598D3B0" w14:textId="77777777" w:rsidR="00043599" w:rsidRPr="00B115BD" w:rsidRDefault="00043599" w:rsidP="006F7989">
            <w:pPr>
              <w:spacing w:after="0" w:line="240" w:lineRule="auto"/>
              <w:rPr>
                <w:rFonts w:ascii="Times New Roman" w:eastAsia="Times New Roman" w:hAnsi="Times New Roman" w:cs="Times New Roman"/>
                <w:b/>
                <w:bCs/>
                <w:sz w:val="20"/>
                <w:szCs w:val="24"/>
                <w:lang w:val="en-US"/>
              </w:rPr>
            </w:pPr>
            <w:r w:rsidRPr="00B115BD">
              <w:rPr>
                <w:rFonts w:ascii="Times New Roman" w:eastAsia="Times New Roman" w:hAnsi="Times New Roman" w:cs="Times New Roman"/>
                <w:b/>
                <w:bCs/>
                <w:sz w:val="20"/>
                <w:szCs w:val="24"/>
                <w:lang w:val="en-US"/>
              </w:rPr>
              <w:t>If user click Starred.</w:t>
            </w:r>
          </w:p>
        </w:tc>
        <w:tc>
          <w:tcPr>
            <w:tcW w:w="6231" w:type="dxa"/>
            <w:gridSpan w:val="4"/>
          </w:tcPr>
          <w:p w14:paraId="42FDC8BA"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sz w:val="20"/>
                <w:szCs w:val="24"/>
                <w:lang w:val="en-US"/>
              </w:rPr>
              <w:t>Show priority orders.</w:t>
            </w:r>
          </w:p>
        </w:tc>
      </w:tr>
      <w:tr w:rsidR="00043599" w:rsidRPr="00B115BD" w14:paraId="4BBAD4B7" w14:textId="77777777" w:rsidTr="00043599">
        <w:trPr>
          <w:cantSplit/>
          <w:trHeight w:val="315"/>
        </w:trPr>
        <w:tc>
          <w:tcPr>
            <w:tcW w:w="2700" w:type="dxa"/>
            <w:gridSpan w:val="3"/>
          </w:tcPr>
          <w:p w14:paraId="2F4B2D38"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Cross referenced</w:t>
            </w:r>
          </w:p>
        </w:tc>
        <w:tc>
          <w:tcPr>
            <w:tcW w:w="5218" w:type="dxa"/>
            <w:gridSpan w:val="2"/>
          </w:tcPr>
          <w:p w14:paraId="72128665"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&lt;Related use cases, which use or are used by this use case&gt;</w:t>
            </w:r>
          </w:p>
        </w:tc>
      </w:tr>
      <w:tr w:rsidR="00043599" w:rsidRPr="00B115BD" w14:paraId="31860632" w14:textId="77777777" w:rsidTr="00043599">
        <w:trPr>
          <w:cantSplit/>
          <w:trHeight w:val="315"/>
        </w:trPr>
        <w:tc>
          <w:tcPr>
            <w:tcW w:w="2700" w:type="dxa"/>
            <w:gridSpan w:val="3"/>
          </w:tcPr>
          <w:p w14:paraId="597F4C6B"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User Interface reference</w:t>
            </w:r>
          </w:p>
        </w:tc>
        <w:tc>
          <w:tcPr>
            <w:tcW w:w="5218" w:type="dxa"/>
            <w:gridSpan w:val="2"/>
          </w:tcPr>
          <w:p w14:paraId="03A379D8"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 xml:space="preserve">List user interface(s) that are related to this use case. Use numbered list in case of more than one user interface elements. </w:t>
            </w:r>
          </w:p>
        </w:tc>
      </w:tr>
      <w:tr w:rsidR="00043599" w:rsidRPr="00B115BD" w14:paraId="0FCAE448" w14:textId="77777777" w:rsidTr="00043599">
        <w:trPr>
          <w:cantSplit/>
          <w:trHeight w:val="315"/>
          <w:ins w:id="862" w:author="Maryum Xedi" w:date="2002-04-03T20:08:00Z"/>
        </w:trPr>
        <w:tc>
          <w:tcPr>
            <w:tcW w:w="7918" w:type="dxa"/>
            <w:gridSpan w:val="5"/>
            <w:tcBorders>
              <w:bottom w:val="single" w:sz="4" w:space="0" w:color="auto"/>
            </w:tcBorders>
          </w:tcPr>
          <w:p w14:paraId="7DA884E0" w14:textId="77777777" w:rsidR="00043599" w:rsidRPr="00B115BD" w:rsidRDefault="00043599" w:rsidP="006F7989">
            <w:pPr>
              <w:spacing w:after="0" w:line="240" w:lineRule="auto"/>
              <w:rPr>
                <w:ins w:id="863" w:author="Maryum Xedi" w:date="2002-04-03T20:08:00Z"/>
                <w:rFonts w:ascii="Times New Roman" w:eastAsia="Times New Roman" w:hAnsi="Times New Roman" w:cs="Times New Roman"/>
                <w:sz w:val="20"/>
                <w:szCs w:val="24"/>
                <w:lang w:val="en-US"/>
              </w:rPr>
            </w:pPr>
            <w:ins w:id="864" w:author="Maryum Xedi" w:date="2002-04-03T20:08:00Z">
              <w:r w:rsidRPr="00B115BD">
                <w:rPr>
                  <w:rFonts w:ascii="Times New Roman" w:eastAsia="Times New Roman" w:hAnsi="Times New Roman" w:cs="Times New Roman"/>
                  <w:b/>
                  <w:sz w:val="20"/>
                  <w:szCs w:val="24"/>
                  <w:lang w:val="en-US"/>
                </w:rPr>
                <w:t>Concurrency and Response</w:t>
              </w:r>
            </w:ins>
            <w:ins w:id="865" w:author="Maryum Xedi" w:date="2002-04-03T20:09:00Z">
              <w:r w:rsidRPr="00B115BD">
                <w:rPr>
                  <w:rFonts w:ascii="Times New Roman" w:eastAsia="Times New Roman" w:hAnsi="Times New Roman" w:cs="Times New Roman"/>
                  <w:b/>
                  <w:sz w:val="20"/>
                  <w:szCs w:val="24"/>
                  <w:lang w:val="en-US"/>
                </w:rPr>
                <w:br/>
              </w:r>
              <w:r w:rsidRPr="00B115BD">
                <w:rPr>
                  <w:rFonts w:ascii="Times New Roman" w:eastAsia="Times New Roman" w:hAnsi="Times New Roman" w:cs="Times New Roman"/>
                  <w:i/>
                  <w:sz w:val="20"/>
                  <w:szCs w:val="24"/>
                  <w:lang w:val="en-US"/>
                </w:rPr>
                <w:t xml:space="preserve">Give an estimate of the following </w:t>
              </w:r>
            </w:ins>
          </w:p>
          <w:p w14:paraId="44FE87FA" w14:textId="77777777" w:rsidR="00043599" w:rsidRPr="00B115BD" w:rsidRDefault="00043599" w:rsidP="00F67D68">
            <w:pPr>
              <w:numPr>
                <w:ilvl w:val="0"/>
                <w:numId w:val="18"/>
              </w:numPr>
              <w:spacing w:after="0" w:line="240" w:lineRule="auto"/>
              <w:rPr>
                <w:ins w:id="866" w:author="Maryum Xedi" w:date="2002-04-03T20:09:00Z"/>
                <w:rFonts w:ascii="Times New Roman" w:eastAsia="Times New Roman" w:hAnsi="Times New Roman" w:cs="Times New Roman"/>
                <w:i/>
                <w:sz w:val="20"/>
                <w:szCs w:val="24"/>
                <w:lang w:val="en-US"/>
              </w:rPr>
            </w:pPr>
            <w:ins w:id="867" w:author="Maryum Xedi" w:date="2002-04-03T20:09:00Z">
              <w:r w:rsidRPr="00B115BD">
                <w:rPr>
                  <w:rFonts w:ascii="Times New Roman" w:eastAsia="Times New Roman" w:hAnsi="Times New Roman" w:cs="Times New Roman"/>
                  <w:i/>
                  <w:sz w:val="20"/>
                  <w:szCs w:val="24"/>
                  <w:lang w:val="en-US"/>
                </w:rPr>
                <w:t>Number of concurrent users</w:t>
              </w:r>
            </w:ins>
          </w:p>
          <w:p w14:paraId="73B34C5F" w14:textId="77777777" w:rsidR="00043599" w:rsidRPr="00B115BD" w:rsidRDefault="00043599" w:rsidP="00F67D68">
            <w:pPr>
              <w:numPr>
                <w:ilvl w:val="0"/>
                <w:numId w:val="18"/>
              </w:numPr>
              <w:spacing w:after="0" w:line="240" w:lineRule="auto"/>
              <w:rPr>
                <w:ins w:id="868" w:author="Maryum Xedi" w:date="2002-04-03T20:10:00Z"/>
                <w:rFonts w:ascii="Times New Roman" w:eastAsia="Times New Roman" w:hAnsi="Times New Roman" w:cs="Times New Roman"/>
                <w:i/>
                <w:sz w:val="20"/>
                <w:szCs w:val="24"/>
                <w:lang w:val="en-US"/>
              </w:rPr>
            </w:pPr>
            <w:ins w:id="869" w:author="Maryum Xedi" w:date="2002-04-03T20:10:00Z">
              <w:r w:rsidRPr="00B115BD">
                <w:rPr>
                  <w:rFonts w:ascii="Times New Roman" w:eastAsia="Times New Roman" w:hAnsi="Times New Roman" w:cs="Times New Roman"/>
                  <w:i/>
                  <w:sz w:val="20"/>
                  <w:szCs w:val="24"/>
                  <w:lang w:val="en-US"/>
                </w:rPr>
                <w:t>Expected response time of the use case</w:t>
              </w:r>
            </w:ins>
          </w:p>
          <w:p w14:paraId="4085CE73" w14:textId="77777777" w:rsidR="00043599" w:rsidRPr="00B115BD" w:rsidRDefault="00043599" w:rsidP="006F7989">
            <w:pPr>
              <w:spacing w:after="0" w:line="240" w:lineRule="auto"/>
              <w:rPr>
                <w:ins w:id="870" w:author="Maryum Xedi" w:date="2002-04-03T20:10:00Z"/>
                <w:rFonts w:ascii="Times New Roman" w:eastAsia="Times New Roman" w:hAnsi="Times New Roman" w:cs="Times New Roman"/>
                <w:i/>
                <w:sz w:val="20"/>
                <w:szCs w:val="24"/>
                <w:lang w:val="en-US"/>
              </w:rPr>
            </w:pPr>
          </w:p>
          <w:p w14:paraId="684DE805" w14:textId="77777777" w:rsidR="00043599" w:rsidRPr="00B115BD" w:rsidRDefault="00043599" w:rsidP="006F7989">
            <w:pPr>
              <w:spacing w:after="0" w:line="240" w:lineRule="auto"/>
              <w:rPr>
                <w:ins w:id="871" w:author="Maryum Xedi" w:date="2002-04-03T20:08:00Z"/>
                <w:rFonts w:ascii="Times New Roman" w:eastAsia="Times New Roman" w:hAnsi="Times New Roman" w:cs="Times New Roman"/>
                <w:i/>
                <w:sz w:val="20"/>
                <w:szCs w:val="24"/>
                <w:lang w:val="en-US"/>
              </w:rPr>
            </w:pPr>
          </w:p>
        </w:tc>
      </w:tr>
    </w:tbl>
    <w:p w14:paraId="4E154CA7" w14:textId="77777777" w:rsidR="00B115BD" w:rsidRPr="00B115BD" w:rsidRDefault="00B115BD" w:rsidP="006F7989">
      <w:pPr>
        <w:spacing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br w:type="page"/>
      </w:r>
    </w:p>
    <w:p w14:paraId="3A7EFB70"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p w14:paraId="56BE92C5"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080"/>
        <w:gridCol w:w="360"/>
        <w:gridCol w:w="1273"/>
        <w:gridCol w:w="3945"/>
      </w:tblGrid>
      <w:tr w:rsidR="00043599" w:rsidRPr="00B115BD" w14:paraId="7E1F96CC" w14:textId="77777777" w:rsidTr="00043599">
        <w:trPr>
          <w:cantSplit/>
          <w:trHeight w:val="315"/>
        </w:trPr>
        <w:tc>
          <w:tcPr>
            <w:tcW w:w="7918" w:type="dxa"/>
            <w:gridSpan w:val="5"/>
            <w:tcBorders>
              <w:top w:val="single" w:sz="4" w:space="0" w:color="auto"/>
              <w:left w:val="single" w:sz="4" w:space="0" w:color="auto"/>
              <w:bottom w:val="single" w:sz="4" w:space="0" w:color="auto"/>
              <w:right w:val="single" w:sz="4" w:space="0" w:color="auto"/>
            </w:tcBorders>
          </w:tcPr>
          <w:p w14:paraId="68116369" w14:textId="77777777" w:rsidR="00043599" w:rsidRPr="00B115BD" w:rsidRDefault="00043599" w:rsidP="006F7989">
            <w:pPr>
              <w:spacing w:after="0" w:line="240" w:lineRule="auto"/>
              <w:jc w:val="center"/>
              <w:rPr>
                <w:rFonts w:ascii="Times New Roman" w:eastAsia="Times New Roman" w:hAnsi="Times New Roman" w:cs="Times New Roman"/>
                <w:b/>
                <w:sz w:val="28"/>
                <w:szCs w:val="24"/>
                <w:lang w:val="en-US"/>
              </w:rPr>
            </w:pPr>
            <w:r w:rsidRPr="00B115BD">
              <w:rPr>
                <w:rFonts w:ascii="Times New Roman" w:eastAsia="Times New Roman" w:hAnsi="Times New Roman" w:cs="Times New Roman"/>
                <w:b/>
                <w:sz w:val="28"/>
                <w:szCs w:val="24"/>
                <w:lang w:val="en-US"/>
              </w:rPr>
              <w:t>7: Send Offers</w:t>
            </w:r>
          </w:p>
        </w:tc>
      </w:tr>
      <w:tr w:rsidR="00043599" w:rsidRPr="00B115BD" w14:paraId="31BC7A7C" w14:textId="77777777" w:rsidTr="00043599">
        <w:trPr>
          <w:cantSplit/>
          <w:trHeight w:val="315"/>
        </w:trPr>
        <w:tc>
          <w:tcPr>
            <w:tcW w:w="7918" w:type="dxa"/>
            <w:gridSpan w:val="5"/>
            <w:tcBorders>
              <w:top w:val="single" w:sz="4" w:space="0" w:color="auto"/>
              <w:left w:val="single" w:sz="4" w:space="0" w:color="auto"/>
              <w:bottom w:val="single" w:sz="4" w:space="0" w:color="auto"/>
              <w:right w:val="single" w:sz="4" w:space="0" w:color="auto"/>
            </w:tcBorders>
          </w:tcPr>
          <w:p w14:paraId="1CE90048"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p>
        </w:tc>
      </w:tr>
      <w:tr w:rsidR="00043599" w:rsidRPr="00B115BD" w14:paraId="59E46BA9" w14:textId="77777777" w:rsidTr="00043599">
        <w:trPr>
          <w:cantSplit/>
          <w:trHeight w:val="315"/>
        </w:trPr>
        <w:tc>
          <w:tcPr>
            <w:tcW w:w="7918" w:type="dxa"/>
            <w:gridSpan w:val="5"/>
            <w:tcBorders>
              <w:top w:val="single" w:sz="4" w:space="0" w:color="auto"/>
              <w:left w:val="single" w:sz="4" w:space="0" w:color="auto"/>
              <w:bottom w:val="single" w:sz="4" w:space="0" w:color="auto"/>
              <w:right w:val="single" w:sz="4" w:space="0" w:color="auto"/>
            </w:tcBorders>
          </w:tcPr>
          <w:p w14:paraId="26B3C6F5"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Actors:</w:t>
            </w:r>
            <w:r w:rsidRPr="00B115BD">
              <w:rPr>
                <w:rFonts w:ascii="Times New Roman" w:eastAsia="Times New Roman" w:hAnsi="Times New Roman" w:cs="Times New Roman"/>
                <w:b/>
                <w:sz w:val="20"/>
                <w:szCs w:val="24"/>
                <w:lang w:val="en-US"/>
              </w:rPr>
              <w:tab/>
              <w:t xml:space="preserve">         Owner</w:t>
            </w:r>
          </w:p>
        </w:tc>
      </w:tr>
      <w:tr w:rsidR="00043599" w:rsidRPr="00B115BD" w14:paraId="309FB876" w14:textId="77777777" w:rsidTr="00043599">
        <w:trPr>
          <w:cantSplit/>
          <w:trHeight w:val="315"/>
        </w:trPr>
        <w:tc>
          <w:tcPr>
            <w:tcW w:w="7918" w:type="dxa"/>
            <w:gridSpan w:val="5"/>
            <w:tcBorders>
              <w:top w:val="single" w:sz="4" w:space="0" w:color="auto"/>
              <w:left w:val="single" w:sz="4" w:space="0" w:color="auto"/>
              <w:bottom w:val="single" w:sz="4" w:space="0" w:color="auto"/>
              <w:right w:val="single" w:sz="4" w:space="0" w:color="auto"/>
            </w:tcBorders>
          </w:tcPr>
          <w:p w14:paraId="2B031740"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 xml:space="preserve">Feature:                             </w:t>
            </w:r>
            <w:r w:rsidRPr="00B115BD">
              <w:rPr>
                <w:rFonts w:ascii="Times New Roman" w:eastAsia="Times New Roman" w:hAnsi="Times New Roman" w:cs="Times New Roman"/>
                <w:bCs/>
                <w:sz w:val="20"/>
                <w:szCs w:val="24"/>
                <w:lang w:val="en-US"/>
              </w:rPr>
              <w:t>send offers to the request(s)</w:t>
            </w:r>
          </w:p>
        </w:tc>
      </w:tr>
      <w:tr w:rsidR="00043599" w:rsidRPr="00B115BD" w14:paraId="0B991B01" w14:textId="77777777" w:rsidTr="00043599">
        <w:trPr>
          <w:trHeight w:val="165"/>
        </w:trPr>
        <w:tc>
          <w:tcPr>
            <w:tcW w:w="2340" w:type="dxa"/>
            <w:gridSpan w:val="2"/>
          </w:tcPr>
          <w:p w14:paraId="7A7441E8"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Id:</w:t>
            </w:r>
          </w:p>
        </w:tc>
        <w:tc>
          <w:tcPr>
            <w:tcW w:w="5578" w:type="dxa"/>
            <w:gridSpan w:val="3"/>
          </w:tcPr>
          <w:p w14:paraId="59116694"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7</w:t>
            </w:r>
          </w:p>
        </w:tc>
      </w:tr>
      <w:tr w:rsidR="00043599" w:rsidRPr="00B115BD" w14:paraId="161CE1D0" w14:textId="77777777" w:rsidTr="00043599">
        <w:trPr>
          <w:trHeight w:val="240"/>
        </w:trPr>
        <w:tc>
          <w:tcPr>
            <w:tcW w:w="2340" w:type="dxa"/>
            <w:gridSpan w:val="2"/>
          </w:tcPr>
          <w:p w14:paraId="0BADA3AC"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Pre-condition:</w:t>
            </w:r>
          </w:p>
        </w:tc>
        <w:tc>
          <w:tcPr>
            <w:tcW w:w="5578" w:type="dxa"/>
            <w:gridSpan w:val="3"/>
          </w:tcPr>
          <w:p w14:paraId="1F6CBAB4" w14:textId="77777777" w:rsidR="00043599" w:rsidRPr="00B115BD" w:rsidRDefault="00043599" w:rsidP="00F67D68">
            <w:pPr>
              <w:numPr>
                <w:ilvl w:val="0"/>
                <w:numId w:val="23"/>
              </w:num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Log in through app or web as Owner.</w:t>
            </w:r>
          </w:p>
          <w:p w14:paraId="29434E3A" w14:textId="77777777" w:rsidR="00043599" w:rsidRPr="00B115BD" w:rsidRDefault="00043599" w:rsidP="00F67D68">
            <w:pPr>
              <w:numPr>
                <w:ilvl w:val="0"/>
                <w:numId w:val="23"/>
              </w:num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iCs/>
                <w:sz w:val="20"/>
                <w:szCs w:val="24"/>
                <w:lang w:val="en-US"/>
              </w:rPr>
              <w:t>Have requests in Requests</w:t>
            </w:r>
          </w:p>
        </w:tc>
      </w:tr>
      <w:tr w:rsidR="00043599" w:rsidRPr="00B115BD" w14:paraId="0AB11F82" w14:textId="77777777" w:rsidTr="00043599">
        <w:trPr>
          <w:cantSplit/>
          <w:trHeight w:val="330"/>
        </w:trPr>
        <w:tc>
          <w:tcPr>
            <w:tcW w:w="7918" w:type="dxa"/>
            <w:gridSpan w:val="5"/>
          </w:tcPr>
          <w:p w14:paraId="6D0F9AC3"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Scenarios</w:t>
            </w:r>
          </w:p>
        </w:tc>
      </w:tr>
      <w:tr w:rsidR="00043599" w:rsidRPr="00B115BD" w14:paraId="18B4A10F" w14:textId="77777777" w:rsidTr="00043599">
        <w:trPr>
          <w:cantSplit/>
          <w:trHeight w:val="330"/>
        </w:trPr>
        <w:tc>
          <w:tcPr>
            <w:tcW w:w="1260" w:type="dxa"/>
          </w:tcPr>
          <w:p w14:paraId="48126AA9"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Step#</w:t>
            </w:r>
          </w:p>
        </w:tc>
        <w:tc>
          <w:tcPr>
            <w:tcW w:w="2713" w:type="dxa"/>
            <w:gridSpan w:val="3"/>
          </w:tcPr>
          <w:p w14:paraId="0592A439"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Action</w:t>
            </w:r>
          </w:p>
        </w:tc>
        <w:tc>
          <w:tcPr>
            <w:tcW w:w="3945" w:type="dxa"/>
          </w:tcPr>
          <w:p w14:paraId="65B2D57A"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Software Reaction</w:t>
            </w:r>
          </w:p>
        </w:tc>
      </w:tr>
      <w:tr w:rsidR="00043599" w:rsidRPr="00B115BD" w14:paraId="12C88E67" w14:textId="77777777" w:rsidTr="00043599">
        <w:trPr>
          <w:cantSplit/>
          <w:trHeight w:val="165"/>
        </w:trPr>
        <w:tc>
          <w:tcPr>
            <w:tcW w:w="1260" w:type="dxa"/>
          </w:tcPr>
          <w:p w14:paraId="649379F7"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1.</w:t>
            </w:r>
            <w:del w:id="872" w:author="Maryum Xedi" w:date="2002-04-03T20:08:00Z">
              <w:r w:rsidRPr="00B115BD">
                <w:rPr>
                  <w:rFonts w:ascii="Times New Roman" w:eastAsia="Times New Roman" w:hAnsi="Times New Roman" w:cs="Times New Roman"/>
                  <w:b/>
                  <w:sz w:val="20"/>
                  <w:szCs w:val="24"/>
                  <w:lang w:val="en-US"/>
                </w:rPr>
                <w:delText>1</w:delText>
              </w:r>
            </w:del>
          </w:p>
        </w:tc>
        <w:tc>
          <w:tcPr>
            <w:tcW w:w="2713" w:type="dxa"/>
            <w:gridSpan w:val="3"/>
          </w:tcPr>
          <w:p w14:paraId="08BAD772"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 xml:space="preserve">If user wants to Send offer and send offer to any posted request. </w:t>
            </w:r>
          </w:p>
        </w:tc>
        <w:tc>
          <w:tcPr>
            <w:tcW w:w="3945" w:type="dxa"/>
          </w:tcPr>
          <w:p w14:paraId="02E7D44F"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Send offer to the requester.</w:t>
            </w:r>
          </w:p>
        </w:tc>
      </w:tr>
      <w:tr w:rsidR="00043599" w:rsidRPr="00B115BD" w14:paraId="0DB7FEFB" w14:textId="77777777" w:rsidTr="00043599">
        <w:trPr>
          <w:cantSplit/>
          <w:trHeight w:val="225"/>
        </w:trPr>
        <w:tc>
          <w:tcPr>
            <w:tcW w:w="1260" w:type="dxa"/>
          </w:tcPr>
          <w:p w14:paraId="330BC5A3"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2.</w:t>
            </w:r>
            <w:del w:id="873" w:author="Maryum Xedi" w:date="2002-04-03T20:08:00Z">
              <w:r w:rsidRPr="00B115BD">
                <w:rPr>
                  <w:rFonts w:ascii="Times New Roman" w:eastAsia="Times New Roman" w:hAnsi="Times New Roman" w:cs="Times New Roman"/>
                  <w:b/>
                  <w:sz w:val="20"/>
                  <w:szCs w:val="24"/>
                  <w:lang w:val="en-US"/>
                </w:rPr>
                <w:delText>2</w:delText>
              </w:r>
            </w:del>
          </w:p>
        </w:tc>
        <w:tc>
          <w:tcPr>
            <w:tcW w:w="2713" w:type="dxa"/>
            <w:gridSpan w:val="3"/>
          </w:tcPr>
          <w:p w14:paraId="65A9BBE1"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If click Sent offers</w:t>
            </w:r>
          </w:p>
        </w:tc>
        <w:tc>
          <w:tcPr>
            <w:tcW w:w="3945" w:type="dxa"/>
          </w:tcPr>
          <w:p w14:paraId="3B999363"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View sent offers</w:t>
            </w:r>
          </w:p>
        </w:tc>
      </w:tr>
      <w:tr w:rsidR="00043599" w:rsidRPr="00B115BD" w14:paraId="126F0163" w14:textId="77777777" w:rsidTr="00043599">
        <w:trPr>
          <w:cantSplit/>
          <w:trHeight w:val="345"/>
        </w:trPr>
        <w:tc>
          <w:tcPr>
            <w:tcW w:w="7918" w:type="dxa"/>
            <w:gridSpan w:val="5"/>
          </w:tcPr>
          <w:p w14:paraId="66BD97A2"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 xml:space="preserve">Alternate Scenarios: </w:t>
            </w:r>
            <w:r w:rsidRPr="00B115BD">
              <w:rPr>
                <w:rFonts w:ascii="Times New Roman" w:eastAsia="Times New Roman" w:hAnsi="Times New Roman" w:cs="Times New Roman"/>
                <w:i/>
                <w:sz w:val="20"/>
                <w:szCs w:val="24"/>
                <w:lang w:val="en-US"/>
              </w:rPr>
              <w:t>Write additional, optional, branching or iterative steps. Refer to specific action number to ensure understandability.</w:t>
            </w:r>
          </w:p>
        </w:tc>
      </w:tr>
      <w:tr w:rsidR="00043599" w:rsidRPr="00B115BD" w14:paraId="709AD0C1" w14:textId="77777777" w:rsidTr="00043599">
        <w:trPr>
          <w:cantSplit/>
          <w:trHeight w:val="980"/>
        </w:trPr>
        <w:tc>
          <w:tcPr>
            <w:tcW w:w="7918" w:type="dxa"/>
            <w:gridSpan w:val="5"/>
          </w:tcPr>
          <w:p w14:paraId="4794FD25"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1a:</w:t>
            </w:r>
          </w:p>
          <w:p w14:paraId="39C0478A"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p w14:paraId="20853D78"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2a:</w:t>
            </w:r>
          </w:p>
          <w:p w14:paraId="3293F13F"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tc>
      </w:tr>
      <w:tr w:rsidR="00043599" w:rsidRPr="00B115BD" w14:paraId="16DDC829" w14:textId="77777777" w:rsidTr="00043599">
        <w:trPr>
          <w:cantSplit/>
          <w:trHeight w:val="315"/>
        </w:trPr>
        <w:tc>
          <w:tcPr>
            <w:tcW w:w="7918" w:type="dxa"/>
            <w:gridSpan w:val="5"/>
          </w:tcPr>
          <w:p w14:paraId="7E477844"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 xml:space="preserve">Post Conditions </w:t>
            </w:r>
          </w:p>
        </w:tc>
      </w:tr>
      <w:tr w:rsidR="00043599" w:rsidRPr="00B115BD" w14:paraId="51FAAFFE" w14:textId="77777777" w:rsidTr="00043599">
        <w:trPr>
          <w:cantSplit/>
          <w:trHeight w:val="315"/>
        </w:trPr>
        <w:tc>
          <w:tcPr>
            <w:tcW w:w="1260" w:type="dxa"/>
            <w:tcBorders>
              <w:bottom w:val="single" w:sz="4" w:space="0" w:color="auto"/>
            </w:tcBorders>
          </w:tcPr>
          <w:p w14:paraId="55547F52"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ins w:id="874" w:author="Maryum Xedi" w:date="2002-04-03T20:08:00Z">
              <w:r w:rsidRPr="00B115BD">
                <w:rPr>
                  <w:rFonts w:ascii="Times New Roman" w:eastAsia="Times New Roman" w:hAnsi="Times New Roman" w:cs="Times New Roman"/>
                  <w:b/>
                  <w:sz w:val="20"/>
                  <w:szCs w:val="24"/>
                  <w:lang w:val="en-US"/>
                </w:rPr>
                <w:t>S</w:t>
              </w:r>
            </w:ins>
            <w:del w:id="875" w:author="Maryum Xedi" w:date="2002-04-03T20:08:00Z">
              <w:r w:rsidRPr="00B115BD">
                <w:rPr>
                  <w:rFonts w:ascii="Times New Roman" w:eastAsia="Times New Roman" w:hAnsi="Times New Roman" w:cs="Times New Roman"/>
                  <w:b/>
                  <w:sz w:val="20"/>
                  <w:szCs w:val="24"/>
                  <w:lang w:val="en-US"/>
                </w:rPr>
                <w:delText>S</w:delText>
              </w:r>
            </w:del>
            <w:r w:rsidRPr="00B115BD">
              <w:rPr>
                <w:rFonts w:ascii="Times New Roman" w:eastAsia="Times New Roman" w:hAnsi="Times New Roman" w:cs="Times New Roman"/>
                <w:b/>
                <w:sz w:val="20"/>
                <w:szCs w:val="24"/>
                <w:lang w:val="en-US"/>
              </w:rPr>
              <w:t>tep#</w:t>
            </w:r>
          </w:p>
        </w:tc>
        <w:tc>
          <w:tcPr>
            <w:tcW w:w="6658" w:type="dxa"/>
            <w:gridSpan w:val="4"/>
            <w:tcBorders>
              <w:bottom w:val="single" w:sz="4" w:space="0" w:color="auto"/>
            </w:tcBorders>
          </w:tcPr>
          <w:p w14:paraId="25A54FFF"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Description</w:t>
            </w:r>
          </w:p>
        </w:tc>
      </w:tr>
      <w:tr w:rsidR="00043599" w:rsidRPr="00B115BD" w14:paraId="54D6E843" w14:textId="77777777" w:rsidTr="00043599">
        <w:trPr>
          <w:cantSplit/>
          <w:trHeight w:val="315"/>
        </w:trPr>
        <w:tc>
          <w:tcPr>
            <w:tcW w:w="1260" w:type="dxa"/>
          </w:tcPr>
          <w:p w14:paraId="193E929F"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If user Send offers</w:t>
            </w:r>
            <w:del w:id="876" w:author="Maryum Xedi" w:date="2002-04-03T20:08:00Z">
              <w:r w:rsidRPr="00B115BD">
                <w:rPr>
                  <w:rFonts w:ascii="Times New Roman" w:eastAsia="Times New Roman" w:hAnsi="Times New Roman" w:cs="Times New Roman"/>
                  <w:b/>
                  <w:sz w:val="20"/>
                  <w:szCs w:val="24"/>
                  <w:lang w:val="en-US"/>
                </w:rPr>
                <w:delText>1</w:delText>
              </w:r>
            </w:del>
          </w:p>
        </w:tc>
        <w:tc>
          <w:tcPr>
            <w:tcW w:w="6658" w:type="dxa"/>
            <w:gridSpan w:val="4"/>
          </w:tcPr>
          <w:p w14:paraId="108B8E18"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Offers send to the requestor.</w:t>
            </w:r>
          </w:p>
        </w:tc>
      </w:tr>
      <w:tr w:rsidR="00043599" w:rsidRPr="00B115BD" w14:paraId="31721701" w14:textId="77777777" w:rsidTr="00043599">
        <w:trPr>
          <w:cantSplit/>
          <w:trHeight w:val="315"/>
        </w:trPr>
        <w:tc>
          <w:tcPr>
            <w:tcW w:w="1260" w:type="dxa"/>
          </w:tcPr>
          <w:p w14:paraId="53993F5C"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If user click Sent offers</w:t>
            </w:r>
          </w:p>
        </w:tc>
        <w:tc>
          <w:tcPr>
            <w:tcW w:w="6658" w:type="dxa"/>
            <w:gridSpan w:val="4"/>
          </w:tcPr>
          <w:p w14:paraId="39209147"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iCs/>
                <w:sz w:val="20"/>
                <w:szCs w:val="24"/>
                <w:lang w:val="en-US"/>
              </w:rPr>
              <w:t>View sent offers.</w:t>
            </w:r>
          </w:p>
        </w:tc>
      </w:tr>
      <w:tr w:rsidR="00043599" w:rsidRPr="00B115BD" w14:paraId="5A228BA4" w14:textId="77777777" w:rsidTr="00043599">
        <w:trPr>
          <w:cantSplit/>
          <w:trHeight w:val="315"/>
        </w:trPr>
        <w:tc>
          <w:tcPr>
            <w:tcW w:w="2700" w:type="dxa"/>
            <w:gridSpan w:val="3"/>
          </w:tcPr>
          <w:p w14:paraId="00E93C69"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Cross referenced</w:t>
            </w:r>
          </w:p>
        </w:tc>
        <w:tc>
          <w:tcPr>
            <w:tcW w:w="5218" w:type="dxa"/>
            <w:gridSpan w:val="2"/>
          </w:tcPr>
          <w:p w14:paraId="0EBF40B8"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&lt;Related use cases, which use or are used by this use case&gt;</w:t>
            </w:r>
          </w:p>
        </w:tc>
      </w:tr>
      <w:tr w:rsidR="00043599" w:rsidRPr="00B115BD" w14:paraId="28C417C1" w14:textId="77777777" w:rsidTr="00043599">
        <w:trPr>
          <w:cantSplit/>
          <w:trHeight w:val="315"/>
        </w:trPr>
        <w:tc>
          <w:tcPr>
            <w:tcW w:w="2700" w:type="dxa"/>
            <w:gridSpan w:val="3"/>
          </w:tcPr>
          <w:p w14:paraId="7A53EBC7"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p>
        </w:tc>
        <w:tc>
          <w:tcPr>
            <w:tcW w:w="5218" w:type="dxa"/>
            <w:gridSpan w:val="2"/>
          </w:tcPr>
          <w:p w14:paraId="008927AF"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p>
        </w:tc>
      </w:tr>
      <w:tr w:rsidR="00043599" w:rsidRPr="00B115BD" w14:paraId="12EE4D0E" w14:textId="77777777" w:rsidTr="00043599">
        <w:trPr>
          <w:cantSplit/>
          <w:trHeight w:val="315"/>
        </w:trPr>
        <w:tc>
          <w:tcPr>
            <w:tcW w:w="2700" w:type="dxa"/>
            <w:gridSpan w:val="3"/>
          </w:tcPr>
          <w:p w14:paraId="05CFFCEB"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p>
          <w:p w14:paraId="17266C06"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p>
        </w:tc>
        <w:tc>
          <w:tcPr>
            <w:tcW w:w="5218" w:type="dxa"/>
            <w:gridSpan w:val="2"/>
          </w:tcPr>
          <w:p w14:paraId="380AD731"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p>
        </w:tc>
      </w:tr>
      <w:tr w:rsidR="00043599" w:rsidRPr="00B115BD" w14:paraId="4527C8DD" w14:textId="77777777" w:rsidTr="00043599">
        <w:trPr>
          <w:cantSplit/>
          <w:trHeight w:val="315"/>
        </w:trPr>
        <w:tc>
          <w:tcPr>
            <w:tcW w:w="2700" w:type="dxa"/>
            <w:gridSpan w:val="3"/>
          </w:tcPr>
          <w:p w14:paraId="5B0ED093"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User Interface reference</w:t>
            </w:r>
          </w:p>
        </w:tc>
        <w:tc>
          <w:tcPr>
            <w:tcW w:w="5218" w:type="dxa"/>
            <w:gridSpan w:val="2"/>
          </w:tcPr>
          <w:p w14:paraId="626483F9"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 xml:space="preserve">List user interface(s) that are related to this use case. Use numbered list in case of more than one user interface elements. </w:t>
            </w:r>
          </w:p>
        </w:tc>
      </w:tr>
      <w:tr w:rsidR="00043599" w:rsidRPr="00B115BD" w14:paraId="456E7845" w14:textId="77777777" w:rsidTr="00043599">
        <w:trPr>
          <w:cantSplit/>
          <w:trHeight w:val="315"/>
          <w:ins w:id="877" w:author="Maryum Xedi" w:date="2002-04-03T20:08:00Z"/>
        </w:trPr>
        <w:tc>
          <w:tcPr>
            <w:tcW w:w="7918" w:type="dxa"/>
            <w:gridSpan w:val="5"/>
            <w:tcBorders>
              <w:bottom w:val="single" w:sz="4" w:space="0" w:color="auto"/>
            </w:tcBorders>
          </w:tcPr>
          <w:p w14:paraId="2251A539" w14:textId="77777777" w:rsidR="00043599" w:rsidRPr="00B115BD" w:rsidRDefault="00043599" w:rsidP="006F7989">
            <w:pPr>
              <w:spacing w:after="0" w:line="240" w:lineRule="auto"/>
              <w:rPr>
                <w:ins w:id="878" w:author="Maryum Xedi" w:date="2002-04-03T20:08:00Z"/>
                <w:rFonts w:ascii="Times New Roman" w:eastAsia="Times New Roman" w:hAnsi="Times New Roman" w:cs="Times New Roman"/>
                <w:sz w:val="20"/>
                <w:szCs w:val="24"/>
                <w:lang w:val="en-US"/>
              </w:rPr>
            </w:pPr>
            <w:ins w:id="879" w:author="Maryum Xedi" w:date="2002-04-03T20:08:00Z">
              <w:r w:rsidRPr="00B115BD">
                <w:rPr>
                  <w:rFonts w:ascii="Times New Roman" w:eastAsia="Times New Roman" w:hAnsi="Times New Roman" w:cs="Times New Roman"/>
                  <w:b/>
                  <w:sz w:val="20"/>
                  <w:szCs w:val="24"/>
                  <w:lang w:val="en-US"/>
                </w:rPr>
                <w:t>Concurrency and Response</w:t>
              </w:r>
            </w:ins>
            <w:ins w:id="880" w:author="Maryum Xedi" w:date="2002-04-03T20:09:00Z">
              <w:r w:rsidRPr="00B115BD">
                <w:rPr>
                  <w:rFonts w:ascii="Times New Roman" w:eastAsia="Times New Roman" w:hAnsi="Times New Roman" w:cs="Times New Roman"/>
                  <w:b/>
                  <w:sz w:val="20"/>
                  <w:szCs w:val="24"/>
                  <w:lang w:val="en-US"/>
                </w:rPr>
                <w:br/>
              </w:r>
              <w:r w:rsidRPr="00B115BD">
                <w:rPr>
                  <w:rFonts w:ascii="Times New Roman" w:eastAsia="Times New Roman" w:hAnsi="Times New Roman" w:cs="Times New Roman"/>
                  <w:i/>
                  <w:sz w:val="20"/>
                  <w:szCs w:val="24"/>
                  <w:lang w:val="en-US"/>
                </w:rPr>
                <w:t xml:space="preserve">Give an estimate of the following </w:t>
              </w:r>
            </w:ins>
          </w:p>
          <w:p w14:paraId="313C3481" w14:textId="77777777" w:rsidR="00043599" w:rsidRPr="00B115BD" w:rsidRDefault="00043599" w:rsidP="00F67D68">
            <w:pPr>
              <w:numPr>
                <w:ilvl w:val="0"/>
                <w:numId w:val="18"/>
              </w:numPr>
              <w:spacing w:after="0" w:line="240" w:lineRule="auto"/>
              <w:rPr>
                <w:ins w:id="881" w:author="Maryum Xedi" w:date="2002-04-03T20:09:00Z"/>
                <w:rFonts w:ascii="Times New Roman" w:eastAsia="Times New Roman" w:hAnsi="Times New Roman" w:cs="Times New Roman"/>
                <w:i/>
                <w:sz w:val="20"/>
                <w:szCs w:val="24"/>
                <w:lang w:val="en-US"/>
              </w:rPr>
            </w:pPr>
            <w:ins w:id="882" w:author="Maryum Xedi" w:date="2002-04-03T20:09:00Z">
              <w:r w:rsidRPr="00B115BD">
                <w:rPr>
                  <w:rFonts w:ascii="Times New Roman" w:eastAsia="Times New Roman" w:hAnsi="Times New Roman" w:cs="Times New Roman"/>
                  <w:i/>
                  <w:sz w:val="20"/>
                  <w:szCs w:val="24"/>
                  <w:lang w:val="en-US"/>
                </w:rPr>
                <w:t>Number of concurrent users</w:t>
              </w:r>
            </w:ins>
          </w:p>
          <w:p w14:paraId="6DB70690" w14:textId="77777777" w:rsidR="00043599" w:rsidRPr="00B115BD" w:rsidRDefault="00043599" w:rsidP="00F67D68">
            <w:pPr>
              <w:numPr>
                <w:ilvl w:val="0"/>
                <w:numId w:val="18"/>
              </w:numPr>
              <w:spacing w:after="0" w:line="240" w:lineRule="auto"/>
              <w:rPr>
                <w:ins w:id="883" w:author="Maryum Xedi" w:date="2002-04-03T20:10:00Z"/>
                <w:rFonts w:ascii="Times New Roman" w:eastAsia="Times New Roman" w:hAnsi="Times New Roman" w:cs="Times New Roman"/>
                <w:i/>
                <w:sz w:val="20"/>
                <w:szCs w:val="24"/>
                <w:lang w:val="en-US"/>
              </w:rPr>
            </w:pPr>
            <w:ins w:id="884" w:author="Maryum Xedi" w:date="2002-04-03T20:10:00Z">
              <w:r w:rsidRPr="00B115BD">
                <w:rPr>
                  <w:rFonts w:ascii="Times New Roman" w:eastAsia="Times New Roman" w:hAnsi="Times New Roman" w:cs="Times New Roman"/>
                  <w:i/>
                  <w:sz w:val="20"/>
                  <w:szCs w:val="24"/>
                  <w:lang w:val="en-US"/>
                </w:rPr>
                <w:t>Expected response time of the use case</w:t>
              </w:r>
            </w:ins>
          </w:p>
          <w:p w14:paraId="2183AA04" w14:textId="77777777" w:rsidR="00043599" w:rsidRPr="00B115BD" w:rsidRDefault="00043599" w:rsidP="006F7989">
            <w:pPr>
              <w:spacing w:after="0" w:line="240" w:lineRule="auto"/>
              <w:rPr>
                <w:ins w:id="885" w:author="Maryum Xedi" w:date="2002-04-03T20:10:00Z"/>
                <w:rFonts w:ascii="Times New Roman" w:eastAsia="Times New Roman" w:hAnsi="Times New Roman" w:cs="Times New Roman"/>
                <w:i/>
                <w:sz w:val="20"/>
                <w:szCs w:val="24"/>
                <w:lang w:val="en-US"/>
              </w:rPr>
            </w:pPr>
          </w:p>
          <w:p w14:paraId="531E1DEA" w14:textId="77777777" w:rsidR="00043599" w:rsidRPr="00B115BD" w:rsidRDefault="00043599" w:rsidP="006F7989">
            <w:pPr>
              <w:spacing w:after="0" w:line="240" w:lineRule="auto"/>
              <w:rPr>
                <w:ins w:id="886" w:author="Maryum Xedi" w:date="2002-04-03T20:08:00Z"/>
                <w:rFonts w:ascii="Times New Roman" w:eastAsia="Times New Roman" w:hAnsi="Times New Roman" w:cs="Times New Roman"/>
                <w:i/>
                <w:sz w:val="20"/>
                <w:szCs w:val="24"/>
                <w:lang w:val="en-US"/>
              </w:rPr>
            </w:pPr>
          </w:p>
        </w:tc>
      </w:tr>
    </w:tbl>
    <w:p w14:paraId="3A08B5E0"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p w14:paraId="664882CD" w14:textId="337F95F4" w:rsidR="00B115BD" w:rsidRPr="00B115BD" w:rsidRDefault="00B115BD" w:rsidP="006F7989">
      <w:pPr>
        <w:spacing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br w:type="page"/>
      </w:r>
    </w:p>
    <w:p w14:paraId="40A8784C"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p w14:paraId="06CED4B5"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170"/>
        <w:gridCol w:w="360"/>
        <w:gridCol w:w="1273"/>
        <w:gridCol w:w="3945"/>
      </w:tblGrid>
      <w:tr w:rsidR="00043599" w:rsidRPr="00B115BD" w14:paraId="19885B71" w14:textId="77777777" w:rsidTr="00043599">
        <w:trPr>
          <w:cantSplit/>
          <w:trHeight w:val="165"/>
        </w:trPr>
        <w:tc>
          <w:tcPr>
            <w:tcW w:w="7918" w:type="dxa"/>
            <w:gridSpan w:val="5"/>
          </w:tcPr>
          <w:p w14:paraId="47C2DC40" w14:textId="77777777" w:rsidR="00043599" w:rsidRPr="00B115BD" w:rsidRDefault="00043599" w:rsidP="006F7989">
            <w:pPr>
              <w:spacing w:after="0" w:line="240" w:lineRule="auto"/>
              <w:jc w:val="center"/>
              <w:rPr>
                <w:rFonts w:ascii="Times New Roman" w:eastAsia="Times New Roman" w:hAnsi="Times New Roman" w:cs="Times New Roman"/>
                <w:b/>
                <w:sz w:val="28"/>
                <w:szCs w:val="24"/>
                <w:lang w:val="en-US"/>
              </w:rPr>
            </w:pPr>
            <w:r w:rsidRPr="00B115BD">
              <w:rPr>
                <w:rFonts w:ascii="Times New Roman" w:eastAsia="Times New Roman" w:hAnsi="Times New Roman" w:cs="Times New Roman"/>
                <w:b/>
                <w:sz w:val="28"/>
                <w:szCs w:val="24"/>
                <w:lang w:val="en-US"/>
              </w:rPr>
              <w:t>8: Place Order</w:t>
            </w:r>
          </w:p>
        </w:tc>
      </w:tr>
      <w:tr w:rsidR="00043599" w:rsidRPr="00B115BD" w14:paraId="7BBB8556" w14:textId="77777777" w:rsidTr="00043599">
        <w:trPr>
          <w:cantSplit/>
          <w:trHeight w:val="165"/>
        </w:trPr>
        <w:tc>
          <w:tcPr>
            <w:tcW w:w="7918" w:type="dxa"/>
            <w:gridSpan w:val="5"/>
          </w:tcPr>
          <w:p w14:paraId="1F28CFE0"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b/>
                <w:sz w:val="20"/>
                <w:szCs w:val="24"/>
                <w:lang w:val="en-US"/>
              </w:rPr>
              <w:t>Actors:</w:t>
            </w:r>
            <w:r w:rsidRPr="00B115BD">
              <w:rPr>
                <w:rFonts w:ascii="Times New Roman" w:eastAsia="Times New Roman" w:hAnsi="Times New Roman" w:cs="Times New Roman"/>
                <w:b/>
                <w:sz w:val="20"/>
                <w:szCs w:val="24"/>
                <w:lang w:val="en-US"/>
              </w:rPr>
              <w:tab/>
            </w:r>
            <w:r w:rsidRPr="00B115BD">
              <w:rPr>
                <w:rFonts w:ascii="Times New Roman" w:eastAsia="Times New Roman" w:hAnsi="Times New Roman" w:cs="Times New Roman"/>
                <w:sz w:val="20"/>
                <w:szCs w:val="24"/>
                <w:lang w:val="en-US"/>
              </w:rPr>
              <w:t xml:space="preserve">                                  users</w:t>
            </w:r>
          </w:p>
        </w:tc>
      </w:tr>
      <w:tr w:rsidR="00043599" w:rsidRPr="00B115BD" w14:paraId="1AAA0D82" w14:textId="77777777" w:rsidTr="00043599">
        <w:trPr>
          <w:cantSplit/>
          <w:trHeight w:val="165"/>
        </w:trPr>
        <w:tc>
          <w:tcPr>
            <w:tcW w:w="7918" w:type="dxa"/>
            <w:gridSpan w:val="5"/>
          </w:tcPr>
          <w:p w14:paraId="63F72096"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b/>
                <w:sz w:val="20"/>
                <w:szCs w:val="24"/>
                <w:lang w:val="en-US"/>
              </w:rPr>
              <w:t>Feature:</w:t>
            </w:r>
            <w:r w:rsidRPr="00B115BD">
              <w:rPr>
                <w:rFonts w:ascii="Times New Roman" w:eastAsia="Times New Roman" w:hAnsi="Times New Roman" w:cs="Times New Roman"/>
                <w:sz w:val="24"/>
                <w:szCs w:val="24"/>
                <w:lang w:val="en-US"/>
              </w:rPr>
              <w:t xml:space="preserve">                            </w:t>
            </w:r>
            <w:r w:rsidRPr="00B115BD">
              <w:rPr>
                <w:rFonts w:ascii="Times New Roman" w:eastAsia="Times New Roman" w:hAnsi="Times New Roman" w:cs="Times New Roman"/>
                <w:sz w:val="20"/>
                <w:szCs w:val="24"/>
                <w:lang w:val="en-US"/>
              </w:rPr>
              <w:t>Where user place the order</w:t>
            </w:r>
          </w:p>
        </w:tc>
      </w:tr>
      <w:tr w:rsidR="00043599" w:rsidRPr="00B115BD" w14:paraId="5499AD64" w14:textId="77777777" w:rsidTr="00043599">
        <w:trPr>
          <w:trHeight w:val="165"/>
        </w:trPr>
        <w:tc>
          <w:tcPr>
            <w:tcW w:w="2340" w:type="dxa"/>
            <w:gridSpan w:val="2"/>
          </w:tcPr>
          <w:p w14:paraId="08D5071A"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Id:</w:t>
            </w:r>
          </w:p>
        </w:tc>
        <w:tc>
          <w:tcPr>
            <w:tcW w:w="5578" w:type="dxa"/>
            <w:gridSpan w:val="3"/>
          </w:tcPr>
          <w:p w14:paraId="6F7E1FDF"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8</w:t>
            </w:r>
          </w:p>
        </w:tc>
      </w:tr>
      <w:tr w:rsidR="00043599" w:rsidRPr="00B115BD" w14:paraId="14562872" w14:textId="77777777" w:rsidTr="00043599">
        <w:trPr>
          <w:trHeight w:val="240"/>
        </w:trPr>
        <w:tc>
          <w:tcPr>
            <w:tcW w:w="2340" w:type="dxa"/>
            <w:gridSpan w:val="2"/>
          </w:tcPr>
          <w:p w14:paraId="269DA714"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Pre-condition:</w:t>
            </w:r>
          </w:p>
        </w:tc>
        <w:tc>
          <w:tcPr>
            <w:tcW w:w="5578" w:type="dxa"/>
            <w:gridSpan w:val="3"/>
          </w:tcPr>
          <w:p w14:paraId="091F6444" w14:textId="77777777" w:rsidR="00043599" w:rsidRPr="00B115BD" w:rsidRDefault="00043599" w:rsidP="006F7989">
            <w:pPr>
              <w:spacing w:after="0" w:line="240" w:lineRule="auto"/>
              <w:rPr>
                <w:rFonts w:ascii="Times New Roman" w:eastAsia="Times New Roman" w:hAnsi="Times New Roman" w:cs="Times New Roman"/>
                <w:sz w:val="20"/>
                <w:szCs w:val="24"/>
                <w:lang w:val="en-US" w:bidi="ur-PK"/>
              </w:rPr>
            </w:pPr>
            <w:r w:rsidRPr="00B115BD">
              <w:rPr>
                <w:rFonts w:ascii="Times New Roman" w:eastAsia="Times New Roman" w:hAnsi="Times New Roman" w:cs="Times New Roman"/>
                <w:sz w:val="20"/>
                <w:szCs w:val="24"/>
                <w:lang w:val="en-US"/>
              </w:rPr>
              <w:t xml:space="preserve">User must have to select to purchase the Things or items </w:t>
            </w:r>
          </w:p>
        </w:tc>
      </w:tr>
      <w:tr w:rsidR="00043599" w:rsidRPr="00B115BD" w14:paraId="4F8FC1F3" w14:textId="77777777" w:rsidTr="00043599">
        <w:trPr>
          <w:cantSplit/>
          <w:trHeight w:val="330"/>
        </w:trPr>
        <w:tc>
          <w:tcPr>
            <w:tcW w:w="7918" w:type="dxa"/>
            <w:gridSpan w:val="5"/>
          </w:tcPr>
          <w:p w14:paraId="485A698B"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Scenarios</w:t>
            </w:r>
          </w:p>
        </w:tc>
      </w:tr>
      <w:tr w:rsidR="00043599" w:rsidRPr="00B115BD" w14:paraId="16C4444E" w14:textId="77777777" w:rsidTr="00043599">
        <w:trPr>
          <w:cantSplit/>
          <w:trHeight w:val="330"/>
        </w:trPr>
        <w:tc>
          <w:tcPr>
            <w:tcW w:w="1170" w:type="dxa"/>
          </w:tcPr>
          <w:p w14:paraId="591079EB"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Step#</w:t>
            </w:r>
          </w:p>
        </w:tc>
        <w:tc>
          <w:tcPr>
            <w:tcW w:w="2803" w:type="dxa"/>
            <w:gridSpan w:val="3"/>
          </w:tcPr>
          <w:p w14:paraId="682202C3"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Action</w:t>
            </w:r>
          </w:p>
        </w:tc>
        <w:tc>
          <w:tcPr>
            <w:tcW w:w="3945" w:type="dxa"/>
          </w:tcPr>
          <w:p w14:paraId="7BD0DD3C"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Software Reaction</w:t>
            </w:r>
          </w:p>
        </w:tc>
      </w:tr>
      <w:tr w:rsidR="00043599" w:rsidRPr="00B115BD" w14:paraId="32E7970A" w14:textId="77777777" w:rsidTr="00043599">
        <w:trPr>
          <w:cantSplit/>
          <w:trHeight w:val="165"/>
        </w:trPr>
        <w:tc>
          <w:tcPr>
            <w:tcW w:w="1170" w:type="dxa"/>
          </w:tcPr>
          <w:p w14:paraId="027D2168" w14:textId="77777777" w:rsidR="00043599" w:rsidRPr="00B115BD" w:rsidRDefault="00043599" w:rsidP="00F67D68">
            <w:pPr>
              <w:numPr>
                <w:ilvl w:val="0"/>
                <w:numId w:val="24"/>
              </w:numPr>
              <w:spacing w:after="0" w:line="240" w:lineRule="auto"/>
              <w:rPr>
                <w:rFonts w:ascii="Times New Roman" w:eastAsia="Times New Roman" w:hAnsi="Times New Roman" w:cs="Times New Roman"/>
                <w:b/>
                <w:sz w:val="20"/>
                <w:szCs w:val="24"/>
                <w:lang w:val="en-US"/>
              </w:rPr>
            </w:pPr>
            <w:del w:id="887" w:author="Maryum Xedi" w:date="2002-04-03T20:08:00Z">
              <w:r w:rsidRPr="00B115BD">
                <w:rPr>
                  <w:rFonts w:ascii="Times New Roman" w:eastAsia="Times New Roman" w:hAnsi="Times New Roman" w:cs="Times New Roman"/>
                  <w:b/>
                  <w:sz w:val="20"/>
                  <w:szCs w:val="24"/>
                  <w:lang w:val="en-US"/>
                </w:rPr>
                <w:delText>1</w:delText>
              </w:r>
            </w:del>
          </w:p>
        </w:tc>
        <w:tc>
          <w:tcPr>
            <w:tcW w:w="2803" w:type="dxa"/>
            <w:gridSpan w:val="3"/>
          </w:tcPr>
          <w:p w14:paraId="157747AF"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If a user makes an order and select items for order.</w:t>
            </w:r>
          </w:p>
        </w:tc>
        <w:tc>
          <w:tcPr>
            <w:tcW w:w="3945" w:type="dxa"/>
          </w:tcPr>
          <w:p w14:paraId="1C05C132"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Place and record the order to the owner.</w:t>
            </w:r>
          </w:p>
          <w:p w14:paraId="23D1639F"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Deduct the selected items from inventory/store.</w:t>
            </w:r>
          </w:p>
        </w:tc>
      </w:tr>
      <w:tr w:rsidR="00043599" w:rsidRPr="00B115BD" w14:paraId="2B579D94" w14:textId="77777777" w:rsidTr="00043599">
        <w:trPr>
          <w:cantSplit/>
          <w:trHeight w:val="345"/>
        </w:trPr>
        <w:tc>
          <w:tcPr>
            <w:tcW w:w="7918" w:type="dxa"/>
            <w:gridSpan w:val="5"/>
          </w:tcPr>
          <w:p w14:paraId="799A3106"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 xml:space="preserve">Alternate Scenarios: </w:t>
            </w:r>
            <w:r w:rsidRPr="00B115BD">
              <w:rPr>
                <w:rFonts w:ascii="Times New Roman" w:eastAsia="Times New Roman" w:hAnsi="Times New Roman" w:cs="Times New Roman"/>
                <w:i/>
                <w:sz w:val="20"/>
                <w:szCs w:val="24"/>
                <w:lang w:val="en-US"/>
              </w:rPr>
              <w:t>Write additional, optional, branching or iterative steps. Refer to specific action number to ensure understandability.</w:t>
            </w:r>
          </w:p>
        </w:tc>
      </w:tr>
      <w:tr w:rsidR="00043599" w:rsidRPr="00B115BD" w14:paraId="67A707F5" w14:textId="77777777" w:rsidTr="00043599">
        <w:trPr>
          <w:cantSplit/>
          <w:trHeight w:val="962"/>
        </w:trPr>
        <w:tc>
          <w:tcPr>
            <w:tcW w:w="7918" w:type="dxa"/>
            <w:gridSpan w:val="5"/>
          </w:tcPr>
          <w:p w14:paraId="5B450DE8"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1a:</w:t>
            </w:r>
          </w:p>
          <w:p w14:paraId="033360A4"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p w14:paraId="650F2182"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2a:</w:t>
            </w:r>
          </w:p>
          <w:p w14:paraId="10855F55"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tc>
      </w:tr>
      <w:tr w:rsidR="00043599" w:rsidRPr="00B115BD" w14:paraId="471C8E41" w14:textId="77777777" w:rsidTr="00043599">
        <w:trPr>
          <w:cantSplit/>
          <w:trHeight w:val="315"/>
        </w:trPr>
        <w:tc>
          <w:tcPr>
            <w:tcW w:w="7918" w:type="dxa"/>
            <w:gridSpan w:val="5"/>
          </w:tcPr>
          <w:p w14:paraId="0DE9382B"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 xml:space="preserve">Post Conditions </w:t>
            </w:r>
          </w:p>
        </w:tc>
      </w:tr>
      <w:tr w:rsidR="00043599" w:rsidRPr="00B115BD" w14:paraId="3655F386" w14:textId="77777777" w:rsidTr="00043599">
        <w:trPr>
          <w:cantSplit/>
          <w:trHeight w:val="315"/>
        </w:trPr>
        <w:tc>
          <w:tcPr>
            <w:tcW w:w="1170" w:type="dxa"/>
            <w:tcBorders>
              <w:bottom w:val="single" w:sz="4" w:space="0" w:color="auto"/>
            </w:tcBorders>
          </w:tcPr>
          <w:p w14:paraId="2D8A3C24"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ins w:id="888" w:author="Maryum Xedi" w:date="2002-04-03T20:08:00Z">
              <w:r w:rsidRPr="00B115BD">
                <w:rPr>
                  <w:rFonts w:ascii="Times New Roman" w:eastAsia="Times New Roman" w:hAnsi="Times New Roman" w:cs="Times New Roman"/>
                  <w:b/>
                  <w:sz w:val="20"/>
                  <w:szCs w:val="24"/>
                  <w:lang w:val="en-US"/>
                </w:rPr>
                <w:t>S</w:t>
              </w:r>
            </w:ins>
            <w:del w:id="889" w:author="Maryum Xedi" w:date="2002-04-03T20:08:00Z">
              <w:r w:rsidRPr="00B115BD">
                <w:rPr>
                  <w:rFonts w:ascii="Times New Roman" w:eastAsia="Times New Roman" w:hAnsi="Times New Roman" w:cs="Times New Roman"/>
                  <w:b/>
                  <w:sz w:val="20"/>
                  <w:szCs w:val="24"/>
                  <w:lang w:val="en-US"/>
                </w:rPr>
                <w:delText>S</w:delText>
              </w:r>
            </w:del>
            <w:r w:rsidRPr="00B115BD">
              <w:rPr>
                <w:rFonts w:ascii="Times New Roman" w:eastAsia="Times New Roman" w:hAnsi="Times New Roman" w:cs="Times New Roman"/>
                <w:b/>
                <w:sz w:val="20"/>
                <w:szCs w:val="24"/>
                <w:lang w:val="en-US"/>
              </w:rPr>
              <w:t>tep#</w:t>
            </w:r>
          </w:p>
        </w:tc>
        <w:tc>
          <w:tcPr>
            <w:tcW w:w="6748" w:type="dxa"/>
            <w:gridSpan w:val="4"/>
            <w:tcBorders>
              <w:bottom w:val="single" w:sz="4" w:space="0" w:color="auto"/>
            </w:tcBorders>
          </w:tcPr>
          <w:p w14:paraId="2B31F377"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Description</w:t>
            </w:r>
          </w:p>
        </w:tc>
      </w:tr>
      <w:tr w:rsidR="00043599" w:rsidRPr="00B115BD" w14:paraId="2C66D6D9" w14:textId="77777777" w:rsidTr="00043599">
        <w:trPr>
          <w:cantSplit/>
          <w:trHeight w:val="315"/>
        </w:trPr>
        <w:tc>
          <w:tcPr>
            <w:tcW w:w="1170" w:type="dxa"/>
          </w:tcPr>
          <w:p w14:paraId="1A6C269C"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 xml:space="preserve">when user Place order </w:t>
            </w:r>
            <w:del w:id="890" w:author="Maryum Xedi" w:date="2002-04-03T20:08:00Z">
              <w:r w:rsidRPr="00B115BD">
                <w:rPr>
                  <w:rFonts w:ascii="Times New Roman" w:eastAsia="Times New Roman" w:hAnsi="Times New Roman" w:cs="Times New Roman"/>
                  <w:b/>
                  <w:sz w:val="20"/>
                  <w:szCs w:val="24"/>
                  <w:lang w:val="en-US"/>
                </w:rPr>
                <w:delText>2</w:delText>
              </w:r>
            </w:del>
          </w:p>
        </w:tc>
        <w:tc>
          <w:tcPr>
            <w:tcW w:w="6748" w:type="dxa"/>
            <w:gridSpan w:val="4"/>
          </w:tcPr>
          <w:p w14:paraId="4211FAB9"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record the order to the owner.</w:t>
            </w:r>
          </w:p>
          <w:p w14:paraId="46CC730F"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Deduct the selected items from inventory/store.</w:t>
            </w:r>
          </w:p>
        </w:tc>
      </w:tr>
      <w:tr w:rsidR="00043599" w:rsidRPr="00B115BD" w14:paraId="48D7F380" w14:textId="77777777" w:rsidTr="00043599">
        <w:trPr>
          <w:cantSplit/>
          <w:trHeight w:val="315"/>
        </w:trPr>
        <w:tc>
          <w:tcPr>
            <w:tcW w:w="1170" w:type="dxa"/>
          </w:tcPr>
          <w:p w14:paraId="004D18DB"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 xml:space="preserve">If user View order </w:t>
            </w:r>
          </w:p>
        </w:tc>
        <w:tc>
          <w:tcPr>
            <w:tcW w:w="6748" w:type="dxa"/>
            <w:gridSpan w:val="4"/>
          </w:tcPr>
          <w:p w14:paraId="28BF2AC1" w14:textId="77777777" w:rsidR="00043599" w:rsidRPr="00B115BD" w:rsidRDefault="00043599" w:rsidP="006F7989">
            <w:pPr>
              <w:spacing w:after="0" w:line="240" w:lineRule="auto"/>
              <w:rPr>
                <w:rFonts w:ascii="Times New Roman" w:eastAsia="Times New Roman" w:hAnsi="Times New Roman" w:cs="Times New Roman"/>
                <w:bCs/>
                <w:iCs/>
                <w:sz w:val="20"/>
                <w:szCs w:val="24"/>
                <w:lang w:val="en-US"/>
              </w:rPr>
            </w:pPr>
            <w:r w:rsidRPr="00B115BD">
              <w:rPr>
                <w:rFonts w:ascii="Times New Roman" w:eastAsia="Times New Roman" w:hAnsi="Times New Roman" w:cs="Times New Roman"/>
                <w:bCs/>
                <w:iCs/>
                <w:sz w:val="20"/>
                <w:szCs w:val="24"/>
                <w:lang w:val="en-US"/>
              </w:rPr>
              <w:t>View the placed order(s).</w:t>
            </w:r>
          </w:p>
        </w:tc>
      </w:tr>
      <w:tr w:rsidR="00043599" w:rsidRPr="00B115BD" w14:paraId="3725E705" w14:textId="77777777" w:rsidTr="00043599">
        <w:trPr>
          <w:cantSplit/>
          <w:trHeight w:val="315"/>
        </w:trPr>
        <w:tc>
          <w:tcPr>
            <w:tcW w:w="1170" w:type="dxa"/>
          </w:tcPr>
          <w:p w14:paraId="1FA53F02"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del w:id="891" w:author="Maryum Xedi" w:date="2002-04-03T20:08:00Z">
              <w:r w:rsidRPr="00B115BD">
                <w:rPr>
                  <w:rFonts w:ascii="Times New Roman" w:eastAsia="Times New Roman" w:hAnsi="Times New Roman" w:cs="Times New Roman"/>
                  <w:b/>
                  <w:sz w:val="20"/>
                  <w:szCs w:val="24"/>
                  <w:lang w:val="en-US"/>
                </w:rPr>
                <w:delText>n</w:delText>
              </w:r>
            </w:del>
            <w:r w:rsidRPr="00B115BD">
              <w:rPr>
                <w:rFonts w:ascii="Times New Roman" w:eastAsia="Times New Roman" w:hAnsi="Times New Roman" w:cs="Times New Roman"/>
                <w:b/>
                <w:sz w:val="20"/>
                <w:szCs w:val="24"/>
                <w:lang w:val="en-US"/>
              </w:rPr>
              <w:t xml:space="preserve"> </w:t>
            </w:r>
          </w:p>
        </w:tc>
        <w:tc>
          <w:tcPr>
            <w:tcW w:w="6748" w:type="dxa"/>
            <w:gridSpan w:val="4"/>
          </w:tcPr>
          <w:p w14:paraId="216EEA79"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p>
        </w:tc>
      </w:tr>
      <w:tr w:rsidR="00043599" w:rsidRPr="00B115BD" w14:paraId="6CB752F1" w14:textId="77777777" w:rsidTr="00043599">
        <w:trPr>
          <w:cantSplit/>
          <w:trHeight w:val="315"/>
        </w:trPr>
        <w:tc>
          <w:tcPr>
            <w:tcW w:w="2700" w:type="dxa"/>
            <w:gridSpan w:val="3"/>
          </w:tcPr>
          <w:p w14:paraId="441C7419"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Cross referenced</w:t>
            </w:r>
          </w:p>
        </w:tc>
        <w:tc>
          <w:tcPr>
            <w:tcW w:w="5218" w:type="dxa"/>
            <w:gridSpan w:val="2"/>
          </w:tcPr>
          <w:p w14:paraId="129EAF4A"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&lt;Related use cases, which use or are used by this use case&gt;</w:t>
            </w:r>
          </w:p>
        </w:tc>
      </w:tr>
      <w:tr w:rsidR="00043599" w:rsidRPr="00B115BD" w14:paraId="2F194216" w14:textId="77777777" w:rsidTr="00043599">
        <w:trPr>
          <w:cantSplit/>
          <w:trHeight w:val="315"/>
        </w:trPr>
        <w:tc>
          <w:tcPr>
            <w:tcW w:w="2700" w:type="dxa"/>
            <w:gridSpan w:val="3"/>
          </w:tcPr>
          <w:p w14:paraId="4FF5D612"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User Interface reference</w:t>
            </w:r>
          </w:p>
        </w:tc>
        <w:tc>
          <w:tcPr>
            <w:tcW w:w="5218" w:type="dxa"/>
            <w:gridSpan w:val="2"/>
          </w:tcPr>
          <w:p w14:paraId="25224762"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 xml:space="preserve">List user interface(s) that are related to this use case. Use numbered list in case of more than one user interface elements. </w:t>
            </w:r>
          </w:p>
        </w:tc>
      </w:tr>
      <w:tr w:rsidR="00043599" w:rsidRPr="00B115BD" w14:paraId="79C1316F" w14:textId="77777777" w:rsidTr="00043599">
        <w:trPr>
          <w:cantSplit/>
          <w:trHeight w:val="315"/>
          <w:ins w:id="892" w:author="Maryum Xedi" w:date="2002-04-03T20:08:00Z"/>
        </w:trPr>
        <w:tc>
          <w:tcPr>
            <w:tcW w:w="7918" w:type="dxa"/>
            <w:gridSpan w:val="5"/>
          </w:tcPr>
          <w:p w14:paraId="77090468" w14:textId="77777777" w:rsidR="00043599" w:rsidRPr="00B115BD" w:rsidRDefault="00043599" w:rsidP="006F7989">
            <w:pPr>
              <w:spacing w:after="0" w:line="240" w:lineRule="auto"/>
              <w:rPr>
                <w:ins w:id="893" w:author="Maryum Xedi" w:date="2002-04-03T20:08:00Z"/>
                <w:rFonts w:ascii="Times New Roman" w:eastAsia="Times New Roman" w:hAnsi="Times New Roman" w:cs="Times New Roman"/>
                <w:sz w:val="20"/>
                <w:szCs w:val="24"/>
                <w:lang w:val="en-US"/>
              </w:rPr>
            </w:pPr>
            <w:ins w:id="894" w:author="Maryum Xedi" w:date="2002-04-03T20:08:00Z">
              <w:r w:rsidRPr="00B115BD">
                <w:rPr>
                  <w:rFonts w:ascii="Times New Roman" w:eastAsia="Times New Roman" w:hAnsi="Times New Roman" w:cs="Times New Roman"/>
                  <w:b/>
                  <w:sz w:val="20"/>
                  <w:szCs w:val="24"/>
                  <w:lang w:val="en-US"/>
                </w:rPr>
                <w:t>Concurrency and Response</w:t>
              </w:r>
            </w:ins>
            <w:ins w:id="895" w:author="Maryum Xedi" w:date="2002-04-03T20:09:00Z">
              <w:r w:rsidRPr="00B115BD">
                <w:rPr>
                  <w:rFonts w:ascii="Times New Roman" w:eastAsia="Times New Roman" w:hAnsi="Times New Roman" w:cs="Times New Roman"/>
                  <w:b/>
                  <w:sz w:val="20"/>
                  <w:szCs w:val="24"/>
                  <w:lang w:val="en-US"/>
                </w:rPr>
                <w:br/>
              </w:r>
              <w:r w:rsidRPr="00B115BD">
                <w:rPr>
                  <w:rFonts w:ascii="Times New Roman" w:eastAsia="Times New Roman" w:hAnsi="Times New Roman" w:cs="Times New Roman"/>
                  <w:i/>
                  <w:sz w:val="20"/>
                  <w:szCs w:val="24"/>
                  <w:lang w:val="en-US"/>
                </w:rPr>
                <w:t xml:space="preserve">Give an estimate of the following </w:t>
              </w:r>
            </w:ins>
          </w:p>
          <w:p w14:paraId="2FFAEF63" w14:textId="77777777" w:rsidR="00043599" w:rsidRPr="00B115BD" w:rsidRDefault="00043599" w:rsidP="00F67D68">
            <w:pPr>
              <w:numPr>
                <w:ilvl w:val="0"/>
                <w:numId w:val="18"/>
              </w:numPr>
              <w:spacing w:after="0" w:line="240" w:lineRule="auto"/>
              <w:rPr>
                <w:ins w:id="896" w:author="Maryum Xedi" w:date="2002-04-03T20:09:00Z"/>
                <w:rFonts w:ascii="Times New Roman" w:eastAsia="Times New Roman" w:hAnsi="Times New Roman" w:cs="Times New Roman"/>
                <w:i/>
                <w:sz w:val="20"/>
                <w:szCs w:val="24"/>
                <w:lang w:val="en-US"/>
              </w:rPr>
            </w:pPr>
            <w:ins w:id="897" w:author="Maryum Xedi" w:date="2002-04-03T20:09:00Z">
              <w:r w:rsidRPr="00B115BD">
                <w:rPr>
                  <w:rFonts w:ascii="Times New Roman" w:eastAsia="Times New Roman" w:hAnsi="Times New Roman" w:cs="Times New Roman"/>
                  <w:i/>
                  <w:sz w:val="20"/>
                  <w:szCs w:val="24"/>
                  <w:lang w:val="en-US"/>
                </w:rPr>
                <w:t>Number of concurrent users</w:t>
              </w:r>
            </w:ins>
          </w:p>
          <w:p w14:paraId="48BE6821" w14:textId="77777777" w:rsidR="00043599" w:rsidRPr="00B115BD" w:rsidRDefault="00043599" w:rsidP="00F67D68">
            <w:pPr>
              <w:numPr>
                <w:ilvl w:val="0"/>
                <w:numId w:val="18"/>
              </w:numPr>
              <w:spacing w:after="0" w:line="240" w:lineRule="auto"/>
              <w:rPr>
                <w:ins w:id="898" w:author="Maryum Xedi" w:date="2002-04-03T20:10:00Z"/>
                <w:rFonts w:ascii="Times New Roman" w:eastAsia="Times New Roman" w:hAnsi="Times New Roman" w:cs="Times New Roman"/>
                <w:i/>
                <w:sz w:val="20"/>
                <w:szCs w:val="24"/>
                <w:lang w:val="en-US"/>
              </w:rPr>
            </w:pPr>
            <w:ins w:id="899" w:author="Maryum Xedi" w:date="2002-04-03T20:10:00Z">
              <w:r w:rsidRPr="00B115BD">
                <w:rPr>
                  <w:rFonts w:ascii="Times New Roman" w:eastAsia="Times New Roman" w:hAnsi="Times New Roman" w:cs="Times New Roman"/>
                  <w:i/>
                  <w:sz w:val="20"/>
                  <w:szCs w:val="24"/>
                  <w:lang w:val="en-US"/>
                </w:rPr>
                <w:t>Expected response time of the use case</w:t>
              </w:r>
            </w:ins>
          </w:p>
          <w:p w14:paraId="4BAD988C" w14:textId="77777777" w:rsidR="00043599" w:rsidRPr="00B115BD" w:rsidRDefault="00043599" w:rsidP="006F7989">
            <w:pPr>
              <w:spacing w:after="0" w:line="240" w:lineRule="auto"/>
              <w:rPr>
                <w:ins w:id="900" w:author="Maryum Xedi" w:date="2002-04-03T20:10:00Z"/>
                <w:rFonts w:ascii="Times New Roman" w:eastAsia="Times New Roman" w:hAnsi="Times New Roman" w:cs="Times New Roman"/>
                <w:i/>
                <w:sz w:val="20"/>
                <w:szCs w:val="24"/>
                <w:lang w:val="en-US"/>
              </w:rPr>
            </w:pPr>
          </w:p>
          <w:p w14:paraId="5DC2158A" w14:textId="77777777" w:rsidR="00043599" w:rsidRPr="00B115BD" w:rsidRDefault="00043599" w:rsidP="006F7989">
            <w:pPr>
              <w:spacing w:after="0" w:line="240" w:lineRule="auto"/>
              <w:rPr>
                <w:ins w:id="901" w:author="Maryum Xedi" w:date="2002-04-03T20:08:00Z"/>
                <w:rFonts w:ascii="Times New Roman" w:eastAsia="Times New Roman" w:hAnsi="Times New Roman" w:cs="Times New Roman"/>
                <w:i/>
                <w:sz w:val="20"/>
                <w:szCs w:val="24"/>
                <w:lang w:val="en-US"/>
              </w:rPr>
            </w:pPr>
          </w:p>
        </w:tc>
      </w:tr>
      <w:tr w:rsidR="00043599" w:rsidRPr="00B115BD" w14:paraId="25994B19" w14:textId="77777777" w:rsidTr="00043599">
        <w:trPr>
          <w:cantSplit/>
          <w:trHeight w:val="315"/>
        </w:trPr>
        <w:tc>
          <w:tcPr>
            <w:tcW w:w="7918" w:type="dxa"/>
            <w:gridSpan w:val="5"/>
            <w:tcBorders>
              <w:bottom w:val="single" w:sz="4" w:space="0" w:color="auto"/>
            </w:tcBorders>
          </w:tcPr>
          <w:p w14:paraId="03927B85"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p>
        </w:tc>
      </w:tr>
    </w:tbl>
    <w:p w14:paraId="04E2D740" w14:textId="4AF6EACE" w:rsidR="00B115BD" w:rsidRPr="00B115BD" w:rsidRDefault="00B115BD" w:rsidP="006F7989">
      <w:pPr>
        <w:spacing w:after="0" w:line="240" w:lineRule="auto"/>
        <w:rPr>
          <w:rFonts w:ascii="Times New Roman" w:eastAsia="Times New Roman" w:hAnsi="Times New Roman" w:cs="Times New Roman"/>
          <w:sz w:val="20"/>
          <w:szCs w:val="24"/>
          <w:lang w:val="en-US"/>
        </w:rPr>
      </w:pPr>
    </w:p>
    <w:p w14:paraId="7D9AB786" w14:textId="77777777" w:rsidR="00B115BD" w:rsidRPr="00B115BD" w:rsidRDefault="00B115BD" w:rsidP="006F7989">
      <w:pPr>
        <w:spacing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br w:type="page"/>
      </w:r>
    </w:p>
    <w:p w14:paraId="1DB885EF"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p w14:paraId="0D686B93"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170"/>
        <w:gridCol w:w="360"/>
        <w:gridCol w:w="1273"/>
        <w:gridCol w:w="3945"/>
      </w:tblGrid>
      <w:tr w:rsidR="00043599" w:rsidRPr="00B115BD" w14:paraId="11210163" w14:textId="77777777" w:rsidTr="00043599">
        <w:trPr>
          <w:cantSplit/>
          <w:trHeight w:val="165"/>
        </w:trPr>
        <w:tc>
          <w:tcPr>
            <w:tcW w:w="7918" w:type="dxa"/>
            <w:gridSpan w:val="5"/>
          </w:tcPr>
          <w:p w14:paraId="79F39827" w14:textId="77777777" w:rsidR="00043599" w:rsidRPr="00B115BD" w:rsidRDefault="00043599" w:rsidP="006F7989">
            <w:pPr>
              <w:spacing w:after="0" w:line="240" w:lineRule="auto"/>
              <w:jc w:val="center"/>
              <w:rPr>
                <w:rFonts w:ascii="Times New Roman" w:eastAsia="Times New Roman" w:hAnsi="Times New Roman" w:cs="Times New Roman"/>
                <w:b/>
                <w:sz w:val="28"/>
                <w:szCs w:val="24"/>
                <w:lang w:val="en-US"/>
              </w:rPr>
            </w:pPr>
            <w:r w:rsidRPr="00B115BD">
              <w:rPr>
                <w:rFonts w:ascii="Times New Roman" w:eastAsia="Times New Roman" w:hAnsi="Times New Roman" w:cs="Times New Roman"/>
                <w:b/>
                <w:sz w:val="28"/>
                <w:szCs w:val="24"/>
                <w:lang w:val="en-US"/>
              </w:rPr>
              <w:t>9: Cart</w:t>
            </w:r>
          </w:p>
        </w:tc>
      </w:tr>
      <w:tr w:rsidR="00043599" w:rsidRPr="00B115BD" w14:paraId="1CC1B034" w14:textId="77777777" w:rsidTr="00043599">
        <w:trPr>
          <w:cantSplit/>
          <w:trHeight w:val="165"/>
        </w:trPr>
        <w:tc>
          <w:tcPr>
            <w:tcW w:w="7918" w:type="dxa"/>
            <w:gridSpan w:val="5"/>
          </w:tcPr>
          <w:p w14:paraId="3A3EF820"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b/>
                <w:sz w:val="20"/>
                <w:szCs w:val="24"/>
                <w:lang w:val="en-US"/>
              </w:rPr>
              <w:t>Actors:</w:t>
            </w:r>
            <w:r w:rsidRPr="00B115BD">
              <w:rPr>
                <w:rFonts w:ascii="Times New Roman" w:eastAsia="Times New Roman" w:hAnsi="Times New Roman" w:cs="Times New Roman"/>
                <w:b/>
                <w:sz w:val="20"/>
                <w:szCs w:val="24"/>
                <w:lang w:val="en-US"/>
              </w:rPr>
              <w:tab/>
            </w:r>
            <w:r w:rsidRPr="00B115BD">
              <w:rPr>
                <w:rFonts w:ascii="Times New Roman" w:eastAsia="Times New Roman" w:hAnsi="Times New Roman" w:cs="Times New Roman"/>
                <w:sz w:val="20"/>
                <w:szCs w:val="24"/>
                <w:lang w:val="en-US"/>
              </w:rPr>
              <w:t xml:space="preserve">         users</w:t>
            </w:r>
          </w:p>
        </w:tc>
      </w:tr>
      <w:tr w:rsidR="00043599" w:rsidRPr="00B115BD" w14:paraId="62ECF3A9" w14:textId="77777777" w:rsidTr="00043599">
        <w:trPr>
          <w:cantSplit/>
          <w:trHeight w:val="165"/>
        </w:trPr>
        <w:tc>
          <w:tcPr>
            <w:tcW w:w="7918" w:type="dxa"/>
            <w:gridSpan w:val="5"/>
          </w:tcPr>
          <w:p w14:paraId="4D9186CB"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b/>
                <w:sz w:val="20"/>
                <w:szCs w:val="24"/>
                <w:lang w:val="en-US"/>
              </w:rPr>
              <w:t>Feature:</w:t>
            </w:r>
            <w:r w:rsidRPr="00B115BD">
              <w:rPr>
                <w:rFonts w:ascii="Times New Roman" w:eastAsia="Times New Roman" w:hAnsi="Times New Roman" w:cs="Times New Roman"/>
                <w:sz w:val="24"/>
                <w:szCs w:val="24"/>
                <w:lang w:val="en-US"/>
              </w:rPr>
              <w:t xml:space="preserve">                            </w:t>
            </w:r>
            <w:r w:rsidRPr="00B115BD">
              <w:rPr>
                <w:rFonts w:ascii="Times New Roman" w:eastAsia="Times New Roman" w:hAnsi="Times New Roman" w:cs="Times New Roman"/>
                <w:sz w:val="20"/>
                <w:szCs w:val="24"/>
                <w:lang w:val="en-US"/>
              </w:rPr>
              <w:t>Where user add the items to the Cart</w:t>
            </w:r>
          </w:p>
        </w:tc>
      </w:tr>
      <w:tr w:rsidR="00043599" w:rsidRPr="00B115BD" w14:paraId="33097DBC" w14:textId="77777777" w:rsidTr="00043599">
        <w:trPr>
          <w:trHeight w:val="165"/>
        </w:trPr>
        <w:tc>
          <w:tcPr>
            <w:tcW w:w="2340" w:type="dxa"/>
            <w:gridSpan w:val="2"/>
          </w:tcPr>
          <w:p w14:paraId="374C7309"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Id:</w:t>
            </w:r>
          </w:p>
        </w:tc>
        <w:tc>
          <w:tcPr>
            <w:tcW w:w="5578" w:type="dxa"/>
            <w:gridSpan w:val="3"/>
          </w:tcPr>
          <w:p w14:paraId="0AE5F58B"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9</w:t>
            </w:r>
          </w:p>
        </w:tc>
      </w:tr>
      <w:tr w:rsidR="00043599" w:rsidRPr="00B115BD" w14:paraId="6AE3720C" w14:textId="77777777" w:rsidTr="00043599">
        <w:trPr>
          <w:trHeight w:val="240"/>
        </w:trPr>
        <w:tc>
          <w:tcPr>
            <w:tcW w:w="2340" w:type="dxa"/>
            <w:gridSpan w:val="2"/>
          </w:tcPr>
          <w:p w14:paraId="0E295D88"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Pre-condition:</w:t>
            </w:r>
          </w:p>
        </w:tc>
        <w:tc>
          <w:tcPr>
            <w:tcW w:w="5578" w:type="dxa"/>
            <w:gridSpan w:val="3"/>
          </w:tcPr>
          <w:p w14:paraId="63F5E1C7" w14:textId="77777777" w:rsidR="00043599" w:rsidRPr="00B115BD" w:rsidRDefault="00043599" w:rsidP="006F7989">
            <w:pPr>
              <w:spacing w:after="0" w:line="240" w:lineRule="auto"/>
              <w:rPr>
                <w:rFonts w:ascii="Times New Roman" w:eastAsia="Times New Roman" w:hAnsi="Times New Roman" w:cs="Times New Roman"/>
                <w:sz w:val="20"/>
                <w:szCs w:val="24"/>
                <w:lang w:val="en-US" w:bidi="ur-PK"/>
              </w:rPr>
            </w:pPr>
            <w:r w:rsidRPr="00B115BD">
              <w:rPr>
                <w:rFonts w:ascii="Times New Roman" w:eastAsia="Times New Roman" w:hAnsi="Times New Roman" w:cs="Times New Roman"/>
                <w:sz w:val="20"/>
                <w:szCs w:val="24"/>
                <w:lang w:val="en-US"/>
              </w:rPr>
              <w:t xml:space="preserve">User must have the items to add into Cart </w:t>
            </w:r>
          </w:p>
        </w:tc>
      </w:tr>
      <w:tr w:rsidR="00043599" w:rsidRPr="00B115BD" w14:paraId="04196BA3" w14:textId="77777777" w:rsidTr="00043599">
        <w:trPr>
          <w:cantSplit/>
          <w:trHeight w:val="330"/>
        </w:trPr>
        <w:tc>
          <w:tcPr>
            <w:tcW w:w="7918" w:type="dxa"/>
            <w:gridSpan w:val="5"/>
          </w:tcPr>
          <w:p w14:paraId="329B1FA3"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Scenarios</w:t>
            </w:r>
          </w:p>
        </w:tc>
      </w:tr>
      <w:tr w:rsidR="00043599" w:rsidRPr="00B115BD" w14:paraId="55641650" w14:textId="77777777" w:rsidTr="00043599">
        <w:trPr>
          <w:cantSplit/>
          <w:trHeight w:val="330"/>
        </w:trPr>
        <w:tc>
          <w:tcPr>
            <w:tcW w:w="1170" w:type="dxa"/>
          </w:tcPr>
          <w:p w14:paraId="5E430143"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Step#</w:t>
            </w:r>
          </w:p>
        </w:tc>
        <w:tc>
          <w:tcPr>
            <w:tcW w:w="2803" w:type="dxa"/>
            <w:gridSpan w:val="3"/>
          </w:tcPr>
          <w:p w14:paraId="4B945842"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Action</w:t>
            </w:r>
          </w:p>
        </w:tc>
        <w:tc>
          <w:tcPr>
            <w:tcW w:w="3945" w:type="dxa"/>
          </w:tcPr>
          <w:p w14:paraId="150AAB8E"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Software Reaction</w:t>
            </w:r>
          </w:p>
        </w:tc>
      </w:tr>
      <w:tr w:rsidR="00043599" w:rsidRPr="00B115BD" w14:paraId="1C22D52F" w14:textId="77777777" w:rsidTr="00043599">
        <w:trPr>
          <w:cantSplit/>
          <w:trHeight w:val="165"/>
        </w:trPr>
        <w:tc>
          <w:tcPr>
            <w:tcW w:w="1170" w:type="dxa"/>
          </w:tcPr>
          <w:p w14:paraId="7BB8EFF3"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1.</w:t>
            </w:r>
            <w:del w:id="902" w:author="Maryum Xedi" w:date="2002-04-03T20:08:00Z">
              <w:r w:rsidRPr="00B115BD">
                <w:rPr>
                  <w:rFonts w:ascii="Times New Roman" w:eastAsia="Times New Roman" w:hAnsi="Times New Roman" w:cs="Times New Roman"/>
                  <w:b/>
                  <w:sz w:val="20"/>
                  <w:szCs w:val="24"/>
                  <w:lang w:val="en-US"/>
                </w:rPr>
                <w:delText>1</w:delText>
              </w:r>
            </w:del>
          </w:p>
        </w:tc>
        <w:tc>
          <w:tcPr>
            <w:tcW w:w="2803" w:type="dxa"/>
            <w:gridSpan w:val="3"/>
          </w:tcPr>
          <w:p w14:paraId="00DA24E8"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If user wants to add into the Cart and click on “Add to Cart”.</w:t>
            </w:r>
          </w:p>
        </w:tc>
        <w:tc>
          <w:tcPr>
            <w:tcW w:w="3945" w:type="dxa"/>
          </w:tcPr>
          <w:p w14:paraId="4BC693D9"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Add the items to the Cart.</w:t>
            </w:r>
          </w:p>
        </w:tc>
      </w:tr>
      <w:tr w:rsidR="00043599" w:rsidRPr="00B115BD" w14:paraId="166CD866" w14:textId="77777777" w:rsidTr="00043599">
        <w:trPr>
          <w:cantSplit/>
          <w:trHeight w:val="225"/>
        </w:trPr>
        <w:tc>
          <w:tcPr>
            <w:tcW w:w="1170" w:type="dxa"/>
          </w:tcPr>
          <w:p w14:paraId="7F5939D9" w14:textId="77777777" w:rsidR="00043599" w:rsidRPr="00B115BD" w:rsidRDefault="00043599" w:rsidP="00F67D68">
            <w:pPr>
              <w:numPr>
                <w:ilvl w:val="0"/>
                <w:numId w:val="24"/>
              </w:numPr>
              <w:spacing w:after="0" w:line="240" w:lineRule="auto"/>
              <w:rPr>
                <w:rFonts w:ascii="Times New Roman" w:eastAsia="Times New Roman" w:hAnsi="Times New Roman" w:cs="Times New Roman"/>
                <w:b/>
                <w:sz w:val="20"/>
                <w:szCs w:val="24"/>
                <w:lang w:val="en-US"/>
              </w:rPr>
            </w:pPr>
            <w:del w:id="903" w:author="Maryum Xedi" w:date="2002-04-03T20:08:00Z">
              <w:r w:rsidRPr="00B115BD">
                <w:rPr>
                  <w:rFonts w:ascii="Times New Roman" w:eastAsia="Times New Roman" w:hAnsi="Times New Roman" w:cs="Times New Roman"/>
                  <w:b/>
                  <w:sz w:val="20"/>
                  <w:szCs w:val="24"/>
                  <w:lang w:val="en-US"/>
                </w:rPr>
                <w:delText>2</w:delText>
              </w:r>
            </w:del>
          </w:p>
        </w:tc>
        <w:tc>
          <w:tcPr>
            <w:tcW w:w="2803" w:type="dxa"/>
            <w:gridSpan w:val="3"/>
          </w:tcPr>
          <w:p w14:paraId="1D0D2881"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If user wants to add Quantity of items to cart then increase the Quantity of select item(s)</w:t>
            </w:r>
          </w:p>
        </w:tc>
        <w:tc>
          <w:tcPr>
            <w:tcW w:w="3945" w:type="dxa"/>
          </w:tcPr>
          <w:p w14:paraId="1CD79B48"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Add Specified Quantity of item to Cart.</w:t>
            </w:r>
          </w:p>
        </w:tc>
      </w:tr>
      <w:tr w:rsidR="00043599" w:rsidRPr="00B115BD" w14:paraId="5B60A1E3" w14:textId="77777777" w:rsidTr="00043599">
        <w:trPr>
          <w:cantSplit/>
          <w:trHeight w:val="225"/>
        </w:trPr>
        <w:tc>
          <w:tcPr>
            <w:tcW w:w="1170" w:type="dxa"/>
          </w:tcPr>
          <w:p w14:paraId="68B68038" w14:textId="77777777" w:rsidR="00043599" w:rsidRPr="00B115BD" w:rsidRDefault="00043599" w:rsidP="00F67D68">
            <w:pPr>
              <w:numPr>
                <w:ilvl w:val="0"/>
                <w:numId w:val="24"/>
              </w:numPr>
              <w:spacing w:after="0" w:line="240" w:lineRule="auto"/>
              <w:rPr>
                <w:rFonts w:ascii="Times New Roman" w:eastAsia="Times New Roman" w:hAnsi="Times New Roman" w:cs="Times New Roman"/>
                <w:b/>
                <w:sz w:val="20"/>
                <w:szCs w:val="24"/>
                <w:lang w:val="en-US"/>
              </w:rPr>
            </w:pPr>
          </w:p>
        </w:tc>
        <w:tc>
          <w:tcPr>
            <w:tcW w:w="2803" w:type="dxa"/>
            <w:gridSpan w:val="3"/>
          </w:tcPr>
          <w:p w14:paraId="3C61C2E7"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If user wants to remove items from the Cart and click on “Remove from Cart”.</w:t>
            </w:r>
          </w:p>
        </w:tc>
        <w:tc>
          <w:tcPr>
            <w:tcW w:w="3945" w:type="dxa"/>
          </w:tcPr>
          <w:p w14:paraId="0D7EFA9A"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Remove items(s) from the Cart.</w:t>
            </w:r>
          </w:p>
        </w:tc>
      </w:tr>
      <w:tr w:rsidR="00043599" w:rsidRPr="00B115BD" w14:paraId="269A7C51" w14:textId="77777777" w:rsidTr="00043599">
        <w:trPr>
          <w:cantSplit/>
          <w:trHeight w:val="345"/>
        </w:trPr>
        <w:tc>
          <w:tcPr>
            <w:tcW w:w="7918" w:type="dxa"/>
            <w:gridSpan w:val="5"/>
          </w:tcPr>
          <w:p w14:paraId="252F674B"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 xml:space="preserve">Alternate Scenarios: </w:t>
            </w:r>
            <w:r w:rsidRPr="00B115BD">
              <w:rPr>
                <w:rFonts w:ascii="Times New Roman" w:eastAsia="Times New Roman" w:hAnsi="Times New Roman" w:cs="Times New Roman"/>
                <w:i/>
                <w:sz w:val="20"/>
                <w:szCs w:val="24"/>
                <w:lang w:val="en-US"/>
              </w:rPr>
              <w:t>Write additional, optional, branching or iterative steps. Refer to specific action number to ensure understandability.</w:t>
            </w:r>
          </w:p>
        </w:tc>
      </w:tr>
      <w:tr w:rsidR="00043599" w:rsidRPr="00B115BD" w14:paraId="4C206B93" w14:textId="77777777" w:rsidTr="00043599">
        <w:trPr>
          <w:cantSplit/>
          <w:trHeight w:val="962"/>
        </w:trPr>
        <w:tc>
          <w:tcPr>
            <w:tcW w:w="7918" w:type="dxa"/>
            <w:gridSpan w:val="5"/>
          </w:tcPr>
          <w:p w14:paraId="0FA001A0"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1a:</w:t>
            </w:r>
          </w:p>
          <w:p w14:paraId="086B1492"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p w14:paraId="0F00D66C"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2a:</w:t>
            </w:r>
          </w:p>
          <w:p w14:paraId="2E2E953F"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tc>
      </w:tr>
      <w:tr w:rsidR="00043599" w:rsidRPr="00B115BD" w14:paraId="300AA022" w14:textId="77777777" w:rsidTr="00043599">
        <w:trPr>
          <w:cantSplit/>
          <w:trHeight w:val="315"/>
        </w:trPr>
        <w:tc>
          <w:tcPr>
            <w:tcW w:w="7918" w:type="dxa"/>
            <w:gridSpan w:val="5"/>
          </w:tcPr>
          <w:p w14:paraId="12CBD081"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 xml:space="preserve">Post Conditions </w:t>
            </w:r>
          </w:p>
        </w:tc>
      </w:tr>
      <w:tr w:rsidR="00043599" w:rsidRPr="00B115BD" w14:paraId="081BC264" w14:textId="77777777" w:rsidTr="00043599">
        <w:trPr>
          <w:cantSplit/>
          <w:trHeight w:val="315"/>
        </w:trPr>
        <w:tc>
          <w:tcPr>
            <w:tcW w:w="1170" w:type="dxa"/>
            <w:tcBorders>
              <w:bottom w:val="single" w:sz="4" w:space="0" w:color="auto"/>
            </w:tcBorders>
          </w:tcPr>
          <w:p w14:paraId="22AE05D4"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ins w:id="904" w:author="Maryum Xedi" w:date="2002-04-03T20:08:00Z">
              <w:r w:rsidRPr="00B115BD">
                <w:rPr>
                  <w:rFonts w:ascii="Times New Roman" w:eastAsia="Times New Roman" w:hAnsi="Times New Roman" w:cs="Times New Roman"/>
                  <w:b/>
                  <w:sz w:val="20"/>
                  <w:szCs w:val="24"/>
                  <w:lang w:val="en-US"/>
                </w:rPr>
                <w:t>S</w:t>
              </w:r>
            </w:ins>
            <w:del w:id="905" w:author="Maryum Xedi" w:date="2002-04-03T20:08:00Z">
              <w:r w:rsidRPr="00B115BD">
                <w:rPr>
                  <w:rFonts w:ascii="Times New Roman" w:eastAsia="Times New Roman" w:hAnsi="Times New Roman" w:cs="Times New Roman"/>
                  <w:b/>
                  <w:sz w:val="20"/>
                  <w:szCs w:val="24"/>
                  <w:lang w:val="en-US"/>
                </w:rPr>
                <w:delText>S</w:delText>
              </w:r>
            </w:del>
            <w:r w:rsidRPr="00B115BD">
              <w:rPr>
                <w:rFonts w:ascii="Times New Roman" w:eastAsia="Times New Roman" w:hAnsi="Times New Roman" w:cs="Times New Roman"/>
                <w:b/>
                <w:sz w:val="20"/>
                <w:szCs w:val="24"/>
                <w:lang w:val="en-US"/>
              </w:rPr>
              <w:t>tep#</w:t>
            </w:r>
          </w:p>
        </w:tc>
        <w:tc>
          <w:tcPr>
            <w:tcW w:w="6748" w:type="dxa"/>
            <w:gridSpan w:val="4"/>
            <w:tcBorders>
              <w:bottom w:val="single" w:sz="4" w:space="0" w:color="auto"/>
            </w:tcBorders>
          </w:tcPr>
          <w:p w14:paraId="092268D1"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Description</w:t>
            </w:r>
          </w:p>
        </w:tc>
      </w:tr>
      <w:tr w:rsidR="00043599" w:rsidRPr="00B115BD" w14:paraId="7243A8CD" w14:textId="77777777" w:rsidTr="00043599">
        <w:trPr>
          <w:cantSplit/>
          <w:trHeight w:val="315"/>
        </w:trPr>
        <w:tc>
          <w:tcPr>
            <w:tcW w:w="1170" w:type="dxa"/>
          </w:tcPr>
          <w:p w14:paraId="2BFD2D1A"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If user Add items to cart</w:t>
            </w:r>
            <w:del w:id="906" w:author="Maryum Xedi" w:date="2002-04-03T20:08:00Z">
              <w:r w:rsidRPr="00B115BD">
                <w:rPr>
                  <w:rFonts w:ascii="Times New Roman" w:eastAsia="Times New Roman" w:hAnsi="Times New Roman" w:cs="Times New Roman"/>
                  <w:b/>
                  <w:sz w:val="20"/>
                  <w:szCs w:val="24"/>
                  <w:lang w:val="en-US"/>
                </w:rPr>
                <w:delText>2</w:delText>
              </w:r>
            </w:del>
          </w:p>
        </w:tc>
        <w:tc>
          <w:tcPr>
            <w:tcW w:w="6748" w:type="dxa"/>
            <w:gridSpan w:val="4"/>
          </w:tcPr>
          <w:p w14:paraId="2AB80FD2"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Items added to Cart.</w:t>
            </w:r>
          </w:p>
        </w:tc>
      </w:tr>
      <w:tr w:rsidR="00043599" w:rsidRPr="00B115BD" w14:paraId="2B06709A" w14:textId="77777777" w:rsidTr="00043599">
        <w:trPr>
          <w:cantSplit/>
          <w:trHeight w:val="315"/>
        </w:trPr>
        <w:tc>
          <w:tcPr>
            <w:tcW w:w="2700" w:type="dxa"/>
            <w:gridSpan w:val="3"/>
          </w:tcPr>
          <w:p w14:paraId="28AFC58C"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Cross referenced</w:t>
            </w:r>
          </w:p>
        </w:tc>
        <w:tc>
          <w:tcPr>
            <w:tcW w:w="5218" w:type="dxa"/>
            <w:gridSpan w:val="2"/>
          </w:tcPr>
          <w:p w14:paraId="7A3A561C"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&lt;Related use cases, which use or are used by this use case&gt;</w:t>
            </w:r>
          </w:p>
        </w:tc>
      </w:tr>
      <w:tr w:rsidR="00043599" w:rsidRPr="00B115BD" w14:paraId="3AAA31DE" w14:textId="77777777" w:rsidTr="00043599">
        <w:trPr>
          <w:cantSplit/>
          <w:trHeight w:val="315"/>
        </w:trPr>
        <w:tc>
          <w:tcPr>
            <w:tcW w:w="2700" w:type="dxa"/>
            <w:gridSpan w:val="3"/>
          </w:tcPr>
          <w:p w14:paraId="311A844F"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User Interface reference</w:t>
            </w:r>
          </w:p>
        </w:tc>
        <w:tc>
          <w:tcPr>
            <w:tcW w:w="5218" w:type="dxa"/>
            <w:gridSpan w:val="2"/>
          </w:tcPr>
          <w:p w14:paraId="6152A5A9"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 xml:space="preserve">List user interface(s) that are related to this use case. Use numbered list in case of more than one user interface elements. </w:t>
            </w:r>
          </w:p>
        </w:tc>
      </w:tr>
      <w:tr w:rsidR="00043599" w:rsidRPr="00B115BD" w14:paraId="1B6C4472" w14:textId="77777777" w:rsidTr="00043599">
        <w:trPr>
          <w:cantSplit/>
          <w:trHeight w:val="315"/>
          <w:ins w:id="907" w:author="Maryum Xedi" w:date="2002-04-03T20:08:00Z"/>
        </w:trPr>
        <w:tc>
          <w:tcPr>
            <w:tcW w:w="7918" w:type="dxa"/>
            <w:gridSpan w:val="5"/>
          </w:tcPr>
          <w:p w14:paraId="2E47D396" w14:textId="77777777" w:rsidR="00043599" w:rsidRPr="00B115BD" w:rsidRDefault="00043599" w:rsidP="006F7989">
            <w:pPr>
              <w:spacing w:after="0" w:line="240" w:lineRule="auto"/>
              <w:rPr>
                <w:ins w:id="908" w:author="Maryum Xedi" w:date="2002-04-03T20:08:00Z"/>
                <w:rFonts w:ascii="Times New Roman" w:eastAsia="Times New Roman" w:hAnsi="Times New Roman" w:cs="Times New Roman"/>
                <w:sz w:val="20"/>
                <w:szCs w:val="24"/>
                <w:lang w:val="en-US"/>
              </w:rPr>
            </w:pPr>
            <w:ins w:id="909" w:author="Maryum Xedi" w:date="2002-04-03T20:08:00Z">
              <w:r w:rsidRPr="00B115BD">
                <w:rPr>
                  <w:rFonts w:ascii="Times New Roman" w:eastAsia="Times New Roman" w:hAnsi="Times New Roman" w:cs="Times New Roman"/>
                  <w:b/>
                  <w:sz w:val="20"/>
                  <w:szCs w:val="24"/>
                  <w:lang w:val="en-US"/>
                </w:rPr>
                <w:t>Concurrency and Response</w:t>
              </w:r>
            </w:ins>
            <w:ins w:id="910" w:author="Maryum Xedi" w:date="2002-04-03T20:09:00Z">
              <w:r w:rsidRPr="00B115BD">
                <w:rPr>
                  <w:rFonts w:ascii="Times New Roman" w:eastAsia="Times New Roman" w:hAnsi="Times New Roman" w:cs="Times New Roman"/>
                  <w:b/>
                  <w:sz w:val="20"/>
                  <w:szCs w:val="24"/>
                  <w:lang w:val="en-US"/>
                </w:rPr>
                <w:br/>
              </w:r>
              <w:r w:rsidRPr="00B115BD">
                <w:rPr>
                  <w:rFonts w:ascii="Times New Roman" w:eastAsia="Times New Roman" w:hAnsi="Times New Roman" w:cs="Times New Roman"/>
                  <w:i/>
                  <w:sz w:val="20"/>
                  <w:szCs w:val="24"/>
                  <w:lang w:val="en-US"/>
                </w:rPr>
                <w:t xml:space="preserve">Give an estimate of the following </w:t>
              </w:r>
            </w:ins>
          </w:p>
          <w:p w14:paraId="148CF557" w14:textId="77777777" w:rsidR="00043599" w:rsidRPr="00B115BD" w:rsidRDefault="00043599" w:rsidP="00F67D68">
            <w:pPr>
              <w:numPr>
                <w:ilvl w:val="0"/>
                <w:numId w:val="18"/>
              </w:numPr>
              <w:spacing w:after="0" w:line="240" w:lineRule="auto"/>
              <w:rPr>
                <w:ins w:id="911" w:author="Maryum Xedi" w:date="2002-04-03T20:09:00Z"/>
                <w:rFonts w:ascii="Times New Roman" w:eastAsia="Times New Roman" w:hAnsi="Times New Roman" w:cs="Times New Roman"/>
                <w:i/>
                <w:sz w:val="20"/>
                <w:szCs w:val="24"/>
                <w:lang w:val="en-US"/>
              </w:rPr>
            </w:pPr>
            <w:ins w:id="912" w:author="Maryum Xedi" w:date="2002-04-03T20:09:00Z">
              <w:r w:rsidRPr="00B115BD">
                <w:rPr>
                  <w:rFonts w:ascii="Times New Roman" w:eastAsia="Times New Roman" w:hAnsi="Times New Roman" w:cs="Times New Roman"/>
                  <w:i/>
                  <w:sz w:val="20"/>
                  <w:szCs w:val="24"/>
                  <w:lang w:val="en-US"/>
                </w:rPr>
                <w:t>Number of concurrent users</w:t>
              </w:r>
            </w:ins>
          </w:p>
          <w:p w14:paraId="7EACC7E5" w14:textId="77777777" w:rsidR="00043599" w:rsidRPr="00B115BD" w:rsidRDefault="00043599" w:rsidP="00F67D68">
            <w:pPr>
              <w:numPr>
                <w:ilvl w:val="0"/>
                <w:numId w:val="18"/>
              </w:numPr>
              <w:spacing w:after="0" w:line="240" w:lineRule="auto"/>
              <w:rPr>
                <w:ins w:id="913" w:author="Maryum Xedi" w:date="2002-04-03T20:10:00Z"/>
                <w:rFonts w:ascii="Times New Roman" w:eastAsia="Times New Roman" w:hAnsi="Times New Roman" w:cs="Times New Roman"/>
                <w:i/>
                <w:sz w:val="20"/>
                <w:szCs w:val="24"/>
                <w:lang w:val="en-US"/>
              </w:rPr>
            </w:pPr>
            <w:ins w:id="914" w:author="Maryum Xedi" w:date="2002-04-03T20:10:00Z">
              <w:r w:rsidRPr="00B115BD">
                <w:rPr>
                  <w:rFonts w:ascii="Times New Roman" w:eastAsia="Times New Roman" w:hAnsi="Times New Roman" w:cs="Times New Roman"/>
                  <w:i/>
                  <w:sz w:val="20"/>
                  <w:szCs w:val="24"/>
                  <w:lang w:val="en-US"/>
                </w:rPr>
                <w:t>Expected response time of the use case</w:t>
              </w:r>
            </w:ins>
          </w:p>
          <w:p w14:paraId="457D8C5C" w14:textId="77777777" w:rsidR="00043599" w:rsidRPr="00B115BD" w:rsidRDefault="00043599" w:rsidP="006F7989">
            <w:pPr>
              <w:spacing w:after="0" w:line="240" w:lineRule="auto"/>
              <w:rPr>
                <w:ins w:id="915" w:author="Maryum Xedi" w:date="2002-04-03T20:10:00Z"/>
                <w:rFonts w:ascii="Times New Roman" w:eastAsia="Times New Roman" w:hAnsi="Times New Roman" w:cs="Times New Roman"/>
                <w:i/>
                <w:sz w:val="20"/>
                <w:szCs w:val="24"/>
                <w:lang w:val="en-US"/>
              </w:rPr>
            </w:pPr>
          </w:p>
          <w:p w14:paraId="7C7E7C1C" w14:textId="77777777" w:rsidR="00043599" w:rsidRPr="00B115BD" w:rsidRDefault="00043599" w:rsidP="006F7989">
            <w:pPr>
              <w:spacing w:after="0" w:line="240" w:lineRule="auto"/>
              <w:rPr>
                <w:ins w:id="916" w:author="Maryum Xedi" w:date="2002-04-03T20:08:00Z"/>
                <w:rFonts w:ascii="Times New Roman" w:eastAsia="Times New Roman" w:hAnsi="Times New Roman" w:cs="Times New Roman"/>
                <w:i/>
                <w:sz w:val="20"/>
                <w:szCs w:val="24"/>
                <w:lang w:val="en-US"/>
              </w:rPr>
            </w:pPr>
          </w:p>
        </w:tc>
      </w:tr>
      <w:tr w:rsidR="00043599" w:rsidRPr="00B115BD" w14:paraId="15C5E765" w14:textId="77777777" w:rsidTr="00043599">
        <w:trPr>
          <w:cantSplit/>
          <w:trHeight w:val="315"/>
        </w:trPr>
        <w:tc>
          <w:tcPr>
            <w:tcW w:w="7918" w:type="dxa"/>
            <w:gridSpan w:val="5"/>
            <w:tcBorders>
              <w:bottom w:val="single" w:sz="4" w:space="0" w:color="auto"/>
            </w:tcBorders>
          </w:tcPr>
          <w:p w14:paraId="238A9013"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p>
        </w:tc>
      </w:tr>
    </w:tbl>
    <w:p w14:paraId="644AD3E6" w14:textId="279DD958" w:rsidR="00B115BD" w:rsidRPr="00B115BD" w:rsidRDefault="00B115BD" w:rsidP="006F7989">
      <w:pPr>
        <w:spacing w:after="0" w:line="240" w:lineRule="auto"/>
        <w:rPr>
          <w:rFonts w:ascii="Times New Roman" w:eastAsia="Times New Roman" w:hAnsi="Times New Roman" w:cs="Times New Roman"/>
          <w:sz w:val="20"/>
          <w:szCs w:val="24"/>
          <w:lang w:val="en-US"/>
        </w:rPr>
      </w:pPr>
    </w:p>
    <w:p w14:paraId="6DA7DDC2" w14:textId="77777777" w:rsidR="00B115BD" w:rsidRPr="00B115BD" w:rsidRDefault="00B115BD" w:rsidP="006F7989">
      <w:pPr>
        <w:spacing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br w:type="page"/>
      </w:r>
    </w:p>
    <w:p w14:paraId="23484C24"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p w14:paraId="25AFFFF7"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080"/>
        <w:gridCol w:w="360"/>
        <w:gridCol w:w="1273"/>
        <w:gridCol w:w="3945"/>
      </w:tblGrid>
      <w:tr w:rsidR="00043599" w:rsidRPr="00B115BD" w14:paraId="2583EC22" w14:textId="77777777" w:rsidTr="00043599">
        <w:trPr>
          <w:cantSplit/>
          <w:trHeight w:val="165"/>
        </w:trPr>
        <w:tc>
          <w:tcPr>
            <w:tcW w:w="7918" w:type="dxa"/>
            <w:gridSpan w:val="5"/>
          </w:tcPr>
          <w:p w14:paraId="6BFB5F4D" w14:textId="77777777" w:rsidR="00043599" w:rsidRPr="00B115BD" w:rsidRDefault="00043599" w:rsidP="006F7989">
            <w:pPr>
              <w:spacing w:after="0" w:line="240" w:lineRule="auto"/>
              <w:jc w:val="center"/>
              <w:rPr>
                <w:rFonts w:ascii="Times New Roman" w:eastAsia="Times New Roman" w:hAnsi="Times New Roman" w:cs="Times New Roman"/>
                <w:b/>
                <w:sz w:val="28"/>
                <w:szCs w:val="24"/>
                <w:lang w:val="en-US"/>
              </w:rPr>
            </w:pPr>
            <w:r w:rsidRPr="00B115BD">
              <w:rPr>
                <w:rFonts w:ascii="Times New Roman" w:eastAsia="Times New Roman" w:hAnsi="Times New Roman" w:cs="Times New Roman"/>
                <w:b/>
                <w:sz w:val="28"/>
                <w:szCs w:val="24"/>
                <w:lang w:val="en-US"/>
              </w:rPr>
              <w:t xml:space="preserve">10: Search </w:t>
            </w:r>
          </w:p>
        </w:tc>
      </w:tr>
      <w:tr w:rsidR="00043599" w:rsidRPr="00B115BD" w14:paraId="0689742B" w14:textId="77777777" w:rsidTr="00043599">
        <w:trPr>
          <w:cantSplit/>
          <w:trHeight w:val="165"/>
        </w:trPr>
        <w:tc>
          <w:tcPr>
            <w:tcW w:w="7918" w:type="dxa"/>
            <w:gridSpan w:val="5"/>
          </w:tcPr>
          <w:p w14:paraId="5106A234"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b/>
                <w:sz w:val="20"/>
                <w:szCs w:val="24"/>
                <w:lang w:val="en-US"/>
              </w:rPr>
              <w:t>Actors:</w:t>
            </w:r>
            <w:r w:rsidRPr="00B115BD">
              <w:rPr>
                <w:rFonts w:ascii="Times New Roman" w:eastAsia="Times New Roman" w:hAnsi="Times New Roman" w:cs="Times New Roman"/>
                <w:b/>
                <w:sz w:val="20"/>
                <w:szCs w:val="24"/>
                <w:lang w:val="en-US"/>
              </w:rPr>
              <w:tab/>
            </w:r>
            <w:r w:rsidRPr="00B115BD">
              <w:rPr>
                <w:rFonts w:ascii="Times New Roman" w:eastAsia="Times New Roman" w:hAnsi="Times New Roman" w:cs="Times New Roman"/>
                <w:sz w:val="20"/>
                <w:szCs w:val="24"/>
                <w:lang w:val="en-US"/>
              </w:rPr>
              <w:t xml:space="preserve">                                  users</w:t>
            </w:r>
          </w:p>
        </w:tc>
      </w:tr>
      <w:tr w:rsidR="00043599" w:rsidRPr="00B115BD" w14:paraId="7215CA1D" w14:textId="77777777" w:rsidTr="00043599">
        <w:trPr>
          <w:cantSplit/>
          <w:trHeight w:val="165"/>
        </w:trPr>
        <w:tc>
          <w:tcPr>
            <w:tcW w:w="7918" w:type="dxa"/>
            <w:gridSpan w:val="5"/>
          </w:tcPr>
          <w:p w14:paraId="623A4FD7"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b/>
                <w:sz w:val="20"/>
                <w:szCs w:val="24"/>
                <w:lang w:val="en-US"/>
              </w:rPr>
              <w:t>Feature:</w:t>
            </w:r>
            <w:r w:rsidRPr="00B115BD">
              <w:rPr>
                <w:rFonts w:ascii="Times New Roman" w:eastAsia="Times New Roman" w:hAnsi="Times New Roman" w:cs="Times New Roman"/>
                <w:sz w:val="24"/>
                <w:szCs w:val="24"/>
                <w:lang w:val="en-US"/>
              </w:rPr>
              <w:t xml:space="preserve">                            </w:t>
            </w:r>
            <w:r w:rsidRPr="00B115BD">
              <w:rPr>
                <w:rFonts w:ascii="Times New Roman" w:eastAsia="Times New Roman" w:hAnsi="Times New Roman" w:cs="Times New Roman"/>
                <w:sz w:val="20"/>
                <w:szCs w:val="24"/>
                <w:lang w:val="en-US"/>
              </w:rPr>
              <w:t xml:space="preserve">Where user have to search the desired items </w:t>
            </w:r>
          </w:p>
        </w:tc>
      </w:tr>
      <w:tr w:rsidR="00043599" w:rsidRPr="00B115BD" w14:paraId="2181A231" w14:textId="77777777" w:rsidTr="00043599">
        <w:trPr>
          <w:trHeight w:val="165"/>
        </w:trPr>
        <w:tc>
          <w:tcPr>
            <w:tcW w:w="2340" w:type="dxa"/>
            <w:gridSpan w:val="2"/>
          </w:tcPr>
          <w:p w14:paraId="48F7A0AA"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Id:</w:t>
            </w:r>
          </w:p>
        </w:tc>
        <w:tc>
          <w:tcPr>
            <w:tcW w:w="5578" w:type="dxa"/>
            <w:gridSpan w:val="3"/>
          </w:tcPr>
          <w:p w14:paraId="5EDB6369"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10</w:t>
            </w:r>
          </w:p>
        </w:tc>
      </w:tr>
      <w:tr w:rsidR="00043599" w:rsidRPr="00B115BD" w14:paraId="5CEA85E7" w14:textId="77777777" w:rsidTr="00043599">
        <w:trPr>
          <w:trHeight w:val="240"/>
        </w:trPr>
        <w:tc>
          <w:tcPr>
            <w:tcW w:w="2340" w:type="dxa"/>
            <w:gridSpan w:val="2"/>
          </w:tcPr>
          <w:p w14:paraId="0537ECA0"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Pre-condition:</w:t>
            </w:r>
          </w:p>
        </w:tc>
        <w:tc>
          <w:tcPr>
            <w:tcW w:w="5578" w:type="dxa"/>
            <w:gridSpan w:val="3"/>
          </w:tcPr>
          <w:p w14:paraId="4D7D59CA" w14:textId="77777777" w:rsidR="00043599" w:rsidRPr="00B115BD" w:rsidRDefault="00043599" w:rsidP="006F7989">
            <w:pPr>
              <w:spacing w:after="0" w:line="240" w:lineRule="auto"/>
              <w:rPr>
                <w:rFonts w:ascii="Times New Roman" w:eastAsia="Times New Roman" w:hAnsi="Times New Roman" w:cs="Times New Roman"/>
                <w:sz w:val="20"/>
                <w:szCs w:val="24"/>
                <w:lang w:val="en-US" w:bidi="ur-PK"/>
              </w:rPr>
            </w:pPr>
            <w:r w:rsidRPr="00B115BD">
              <w:rPr>
                <w:rFonts w:ascii="Times New Roman" w:eastAsia="Times New Roman" w:hAnsi="Times New Roman" w:cs="Times New Roman"/>
                <w:sz w:val="20"/>
                <w:szCs w:val="24"/>
                <w:lang w:val="en-US"/>
              </w:rPr>
              <w:t xml:space="preserve">User must log in the web portal or through the applications </w:t>
            </w:r>
          </w:p>
        </w:tc>
      </w:tr>
      <w:tr w:rsidR="00043599" w:rsidRPr="00B115BD" w14:paraId="5E2880D3" w14:textId="77777777" w:rsidTr="00043599">
        <w:trPr>
          <w:cantSplit/>
          <w:trHeight w:val="330"/>
        </w:trPr>
        <w:tc>
          <w:tcPr>
            <w:tcW w:w="7918" w:type="dxa"/>
            <w:gridSpan w:val="5"/>
          </w:tcPr>
          <w:p w14:paraId="2C1FE1DC"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Scenarios</w:t>
            </w:r>
          </w:p>
        </w:tc>
      </w:tr>
      <w:tr w:rsidR="00043599" w:rsidRPr="00B115BD" w14:paraId="01E4D645" w14:textId="77777777" w:rsidTr="00043599">
        <w:trPr>
          <w:cantSplit/>
          <w:trHeight w:val="330"/>
        </w:trPr>
        <w:tc>
          <w:tcPr>
            <w:tcW w:w="1260" w:type="dxa"/>
          </w:tcPr>
          <w:p w14:paraId="52E2F891"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Step#</w:t>
            </w:r>
          </w:p>
        </w:tc>
        <w:tc>
          <w:tcPr>
            <w:tcW w:w="2713" w:type="dxa"/>
            <w:gridSpan w:val="3"/>
          </w:tcPr>
          <w:p w14:paraId="6866AB50"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Action</w:t>
            </w:r>
          </w:p>
        </w:tc>
        <w:tc>
          <w:tcPr>
            <w:tcW w:w="3945" w:type="dxa"/>
          </w:tcPr>
          <w:p w14:paraId="45C717B2"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Software Reaction</w:t>
            </w:r>
          </w:p>
        </w:tc>
      </w:tr>
      <w:tr w:rsidR="00043599" w:rsidRPr="00B115BD" w14:paraId="6CBF9709" w14:textId="77777777" w:rsidTr="00043599">
        <w:trPr>
          <w:cantSplit/>
          <w:trHeight w:val="165"/>
        </w:trPr>
        <w:tc>
          <w:tcPr>
            <w:tcW w:w="1260" w:type="dxa"/>
          </w:tcPr>
          <w:p w14:paraId="42FCB6EF"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1.</w:t>
            </w:r>
            <w:del w:id="917" w:author="Maryum Xedi" w:date="2002-04-03T20:08:00Z">
              <w:r w:rsidRPr="00B115BD">
                <w:rPr>
                  <w:rFonts w:ascii="Times New Roman" w:eastAsia="Times New Roman" w:hAnsi="Times New Roman" w:cs="Times New Roman"/>
                  <w:b/>
                  <w:sz w:val="20"/>
                  <w:szCs w:val="24"/>
                  <w:lang w:val="en-US"/>
                </w:rPr>
                <w:delText>1</w:delText>
              </w:r>
            </w:del>
          </w:p>
        </w:tc>
        <w:tc>
          <w:tcPr>
            <w:tcW w:w="2713" w:type="dxa"/>
            <w:gridSpan w:val="3"/>
          </w:tcPr>
          <w:p w14:paraId="7402CC8F"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When User search the desired item(s)</w:t>
            </w:r>
          </w:p>
        </w:tc>
        <w:tc>
          <w:tcPr>
            <w:tcW w:w="3945" w:type="dxa"/>
          </w:tcPr>
          <w:p w14:paraId="2A6E83B6"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 xml:space="preserve">Show the exact or related items </w:t>
            </w:r>
          </w:p>
        </w:tc>
      </w:tr>
      <w:tr w:rsidR="00043599" w:rsidRPr="00B115BD" w14:paraId="54EEDC86" w14:textId="77777777" w:rsidTr="00043599">
        <w:trPr>
          <w:cantSplit/>
          <w:trHeight w:val="225"/>
        </w:trPr>
        <w:tc>
          <w:tcPr>
            <w:tcW w:w="1260" w:type="dxa"/>
          </w:tcPr>
          <w:p w14:paraId="0D121DC6" w14:textId="77777777" w:rsidR="00043599" w:rsidRPr="00B115BD" w:rsidRDefault="00043599" w:rsidP="00F67D68">
            <w:pPr>
              <w:numPr>
                <w:ilvl w:val="0"/>
                <w:numId w:val="24"/>
              </w:numPr>
              <w:spacing w:after="0" w:line="240" w:lineRule="auto"/>
              <w:rPr>
                <w:rFonts w:ascii="Times New Roman" w:eastAsia="Times New Roman" w:hAnsi="Times New Roman" w:cs="Times New Roman"/>
                <w:b/>
                <w:sz w:val="20"/>
                <w:szCs w:val="24"/>
                <w:lang w:val="en-US"/>
              </w:rPr>
            </w:pPr>
            <w:del w:id="918" w:author="Maryum Xedi" w:date="2002-04-03T20:08:00Z">
              <w:r w:rsidRPr="00B115BD">
                <w:rPr>
                  <w:rFonts w:ascii="Times New Roman" w:eastAsia="Times New Roman" w:hAnsi="Times New Roman" w:cs="Times New Roman"/>
                  <w:b/>
                  <w:sz w:val="20"/>
                  <w:szCs w:val="24"/>
                  <w:lang w:val="en-US"/>
                </w:rPr>
                <w:delText>2</w:delText>
              </w:r>
            </w:del>
          </w:p>
        </w:tc>
        <w:tc>
          <w:tcPr>
            <w:tcW w:w="2713" w:type="dxa"/>
            <w:gridSpan w:val="3"/>
          </w:tcPr>
          <w:p w14:paraId="0B0CDED1"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If user apply filters to search.</w:t>
            </w:r>
          </w:p>
        </w:tc>
        <w:tc>
          <w:tcPr>
            <w:tcW w:w="3945" w:type="dxa"/>
          </w:tcPr>
          <w:p w14:paraId="07CCC003"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Show filtered search items.</w:t>
            </w:r>
          </w:p>
        </w:tc>
      </w:tr>
      <w:tr w:rsidR="00043599" w:rsidRPr="00B115BD" w14:paraId="07F43460" w14:textId="77777777" w:rsidTr="00043599">
        <w:trPr>
          <w:cantSplit/>
          <w:trHeight w:val="345"/>
        </w:trPr>
        <w:tc>
          <w:tcPr>
            <w:tcW w:w="7918" w:type="dxa"/>
            <w:gridSpan w:val="5"/>
          </w:tcPr>
          <w:p w14:paraId="6A8EEBAD"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 xml:space="preserve">Alternate Scenarios: </w:t>
            </w:r>
            <w:r w:rsidRPr="00B115BD">
              <w:rPr>
                <w:rFonts w:ascii="Times New Roman" w:eastAsia="Times New Roman" w:hAnsi="Times New Roman" w:cs="Times New Roman"/>
                <w:i/>
                <w:sz w:val="20"/>
                <w:szCs w:val="24"/>
                <w:lang w:val="en-US"/>
              </w:rPr>
              <w:t>Write additional, optional, branching or iterative steps. Refer to specific action number to ensure understandability.</w:t>
            </w:r>
          </w:p>
        </w:tc>
      </w:tr>
      <w:tr w:rsidR="00043599" w:rsidRPr="00B115BD" w14:paraId="41FB529B" w14:textId="77777777" w:rsidTr="00043599">
        <w:trPr>
          <w:cantSplit/>
          <w:trHeight w:val="962"/>
        </w:trPr>
        <w:tc>
          <w:tcPr>
            <w:tcW w:w="7918" w:type="dxa"/>
            <w:gridSpan w:val="5"/>
          </w:tcPr>
          <w:p w14:paraId="3E8A0943"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1a:</w:t>
            </w:r>
          </w:p>
          <w:p w14:paraId="509226A1"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p w14:paraId="11E0DFC8"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2a:</w:t>
            </w:r>
          </w:p>
          <w:p w14:paraId="7AF5C7B5"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tc>
      </w:tr>
      <w:tr w:rsidR="00043599" w:rsidRPr="00B115BD" w14:paraId="589EB983" w14:textId="77777777" w:rsidTr="00043599">
        <w:trPr>
          <w:cantSplit/>
          <w:trHeight w:val="315"/>
        </w:trPr>
        <w:tc>
          <w:tcPr>
            <w:tcW w:w="7918" w:type="dxa"/>
            <w:gridSpan w:val="5"/>
          </w:tcPr>
          <w:p w14:paraId="619CD4DB"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 xml:space="preserve">Post Conditions </w:t>
            </w:r>
          </w:p>
        </w:tc>
      </w:tr>
      <w:tr w:rsidR="00043599" w:rsidRPr="00B115BD" w14:paraId="209EA3F8" w14:textId="77777777" w:rsidTr="00043599">
        <w:trPr>
          <w:cantSplit/>
          <w:trHeight w:val="315"/>
        </w:trPr>
        <w:tc>
          <w:tcPr>
            <w:tcW w:w="1260" w:type="dxa"/>
            <w:tcBorders>
              <w:bottom w:val="single" w:sz="4" w:space="0" w:color="auto"/>
            </w:tcBorders>
          </w:tcPr>
          <w:p w14:paraId="5C3FBC44"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ins w:id="919" w:author="Maryum Xedi" w:date="2002-04-03T20:08:00Z">
              <w:r w:rsidRPr="00B115BD">
                <w:rPr>
                  <w:rFonts w:ascii="Times New Roman" w:eastAsia="Times New Roman" w:hAnsi="Times New Roman" w:cs="Times New Roman"/>
                  <w:b/>
                  <w:sz w:val="20"/>
                  <w:szCs w:val="24"/>
                  <w:lang w:val="en-US"/>
                </w:rPr>
                <w:t>S</w:t>
              </w:r>
            </w:ins>
            <w:del w:id="920" w:author="Maryum Xedi" w:date="2002-04-03T20:08:00Z">
              <w:r w:rsidRPr="00B115BD">
                <w:rPr>
                  <w:rFonts w:ascii="Times New Roman" w:eastAsia="Times New Roman" w:hAnsi="Times New Roman" w:cs="Times New Roman"/>
                  <w:b/>
                  <w:sz w:val="20"/>
                  <w:szCs w:val="24"/>
                  <w:lang w:val="en-US"/>
                </w:rPr>
                <w:delText>S</w:delText>
              </w:r>
            </w:del>
            <w:r w:rsidRPr="00B115BD">
              <w:rPr>
                <w:rFonts w:ascii="Times New Roman" w:eastAsia="Times New Roman" w:hAnsi="Times New Roman" w:cs="Times New Roman"/>
                <w:b/>
                <w:sz w:val="20"/>
                <w:szCs w:val="24"/>
                <w:lang w:val="en-US"/>
              </w:rPr>
              <w:t>tep#</w:t>
            </w:r>
          </w:p>
        </w:tc>
        <w:tc>
          <w:tcPr>
            <w:tcW w:w="6658" w:type="dxa"/>
            <w:gridSpan w:val="4"/>
            <w:tcBorders>
              <w:bottom w:val="single" w:sz="4" w:space="0" w:color="auto"/>
            </w:tcBorders>
          </w:tcPr>
          <w:p w14:paraId="14266934"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Description</w:t>
            </w:r>
          </w:p>
        </w:tc>
      </w:tr>
      <w:tr w:rsidR="00043599" w:rsidRPr="00B115BD" w14:paraId="11C45E10" w14:textId="77777777" w:rsidTr="00043599">
        <w:trPr>
          <w:cantSplit/>
          <w:trHeight w:val="315"/>
        </w:trPr>
        <w:tc>
          <w:tcPr>
            <w:tcW w:w="1260" w:type="dxa"/>
          </w:tcPr>
          <w:p w14:paraId="01051DCA"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If user Search items</w:t>
            </w:r>
            <w:del w:id="921" w:author="Maryum Xedi" w:date="2002-04-03T20:08:00Z">
              <w:r w:rsidRPr="00B115BD">
                <w:rPr>
                  <w:rFonts w:ascii="Times New Roman" w:eastAsia="Times New Roman" w:hAnsi="Times New Roman" w:cs="Times New Roman"/>
                  <w:b/>
                  <w:sz w:val="20"/>
                  <w:szCs w:val="24"/>
                  <w:lang w:val="en-US"/>
                </w:rPr>
                <w:delText>2</w:delText>
              </w:r>
            </w:del>
          </w:p>
        </w:tc>
        <w:tc>
          <w:tcPr>
            <w:tcW w:w="6658" w:type="dxa"/>
            <w:gridSpan w:val="4"/>
          </w:tcPr>
          <w:p w14:paraId="3C5486CE"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User search the items and software will show related or exact data to the user.</w:t>
            </w:r>
          </w:p>
        </w:tc>
      </w:tr>
      <w:tr w:rsidR="00043599" w:rsidRPr="00B115BD" w14:paraId="489EA6EF" w14:textId="77777777" w:rsidTr="00043599">
        <w:trPr>
          <w:cantSplit/>
          <w:trHeight w:val="315"/>
        </w:trPr>
        <w:tc>
          <w:tcPr>
            <w:tcW w:w="1260" w:type="dxa"/>
          </w:tcPr>
          <w:p w14:paraId="355946DB"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When user apply filter</w:t>
            </w:r>
          </w:p>
        </w:tc>
        <w:tc>
          <w:tcPr>
            <w:tcW w:w="6658" w:type="dxa"/>
            <w:gridSpan w:val="4"/>
          </w:tcPr>
          <w:p w14:paraId="3D001E7E" w14:textId="77777777" w:rsidR="00043599" w:rsidRPr="00B115BD" w:rsidRDefault="00043599" w:rsidP="006F7989">
            <w:pPr>
              <w:spacing w:after="0" w:line="240" w:lineRule="auto"/>
              <w:rPr>
                <w:rFonts w:ascii="Times New Roman" w:eastAsia="Times New Roman" w:hAnsi="Times New Roman" w:cs="Times New Roman"/>
                <w:b/>
                <w:iCs/>
                <w:sz w:val="20"/>
                <w:szCs w:val="24"/>
                <w:lang w:val="en-US"/>
              </w:rPr>
            </w:pPr>
            <w:r w:rsidRPr="00B115BD">
              <w:rPr>
                <w:rFonts w:ascii="Times New Roman" w:eastAsia="Times New Roman" w:hAnsi="Times New Roman" w:cs="Times New Roman"/>
                <w:iCs/>
                <w:sz w:val="20"/>
                <w:szCs w:val="24"/>
                <w:lang w:val="en-US"/>
              </w:rPr>
              <w:t>Show filtered data.</w:t>
            </w:r>
          </w:p>
        </w:tc>
      </w:tr>
      <w:tr w:rsidR="00043599" w:rsidRPr="00B115BD" w14:paraId="2A1A4A11" w14:textId="77777777" w:rsidTr="00043599">
        <w:trPr>
          <w:cantSplit/>
          <w:trHeight w:val="315"/>
        </w:trPr>
        <w:tc>
          <w:tcPr>
            <w:tcW w:w="2700" w:type="dxa"/>
            <w:gridSpan w:val="3"/>
          </w:tcPr>
          <w:p w14:paraId="0976EC87"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Cross referenced</w:t>
            </w:r>
          </w:p>
        </w:tc>
        <w:tc>
          <w:tcPr>
            <w:tcW w:w="5218" w:type="dxa"/>
            <w:gridSpan w:val="2"/>
          </w:tcPr>
          <w:p w14:paraId="325CB862"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&lt;Related use cases, which use or are used by this use case&gt;</w:t>
            </w:r>
          </w:p>
        </w:tc>
      </w:tr>
      <w:tr w:rsidR="00043599" w:rsidRPr="00B115BD" w14:paraId="5BF2AB8B" w14:textId="77777777" w:rsidTr="00043599">
        <w:trPr>
          <w:cantSplit/>
          <w:trHeight w:val="315"/>
        </w:trPr>
        <w:tc>
          <w:tcPr>
            <w:tcW w:w="2700" w:type="dxa"/>
            <w:gridSpan w:val="3"/>
          </w:tcPr>
          <w:p w14:paraId="4D982612"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User Interface reference</w:t>
            </w:r>
          </w:p>
        </w:tc>
        <w:tc>
          <w:tcPr>
            <w:tcW w:w="5218" w:type="dxa"/>
            <w:gridSpan w:val="2"/>
          </w:tcPr>
          <w:p w14:paraId="60F96DB5"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 xml:space="preserve">List user interface(s) that are related to this use case. Use numbered list in case of more than one user interface elements. </w:t>
            </w:r>
          </w:p>
        </w:tc>
      </w:tr>
      <w:tr w:rsidR="00043599" w:rsidRPr="00B115BD" w14:paraId="2094CC87" w14:textId="77777777" w:rsidTr="00043599">
        <w:trPr>
          <w:cantSplit/>
          <w:trHeight w:val="315"/>
          <w:ins w:id="922" w:author="Maryum Xedi" w:date="2002-04-03T20:08:00Z"/>
        </w:trPr>
        <w:tc>
          <w:tcPr>
            <w:tcW w:w="7918" w:type="dxa"/>
            <w:gridSpan w:val="5"/>
          </w:tcPr>
          <w:p w14:paraId="07ABD7D4" w14:textId="77777777" w:rsidR="00043599" w:rsidRPr="00B115BD" w:rsidRDefault="00043599" w:rsidP="006F7989">
            <w:pPr>
              <w:spacing w:after="0" w:line="240" w:lineRule="auto"/>
              <w:rPr>
                <w:ins w:id="923" w:author="Maryum Xedi" w:date="2002-04-03T20:08:00Z"/>
                <w:rFonts w:ascii="Times New Roman" w:eastAsia="Times New Roman" w:hAnsi="Times New Roman" w:cs="Times New Roman"/>
                <w:sz w:val="20"/>
                <w:szCs w:val="24"/>
                <w:lang w:val="en-US"/>
              </w:rPr>
            </w:pPr>
            <w:ins w:id="924" w:author="Maryum Xedi" w:date="2002-04-03T20:08:00Z">
              <w:r w:rsidRPr="00B115BD">
                <w:rPr>
                  <w:rFonts w:ascii="Times New Roman" w:eastAsia="Times New Roman" w:hAnsi="Times New Roman" w:cs="Times New Roman"/>
                  <w:b/>
                  <w:sz w:val="20"/>
                  <w:szCs w:val="24"/>
                  <w:lang w:val="en-US"/>
                </w:rPr>
                <w:t>Concurrency and Response</w:t>
              </w:r>
            </w:ins>
            <w:ins w:id="925" w:author="Maryum Xedi" w:date="2002-04-03T20:09:00Z">
              <w:r w:rsidRPr="00B115BD">
                <w:rPr>
                  <w:rFonts w:ascii="Times New Roman" w:eastAsia="Times New Roman" w:hAnsi="Times New Roman" w:cs="Times New Roman"/>
                  <w:b/>
                  <w:sz w:val="20"/>
                  <w:szCs w:val="24"/>
                  <w:lang w:val="en-US"/>
                </w:rPr>
                <w:br/>
              </w:r>
              <w:r w:rsidRPr="00B115BD">
                <w:rPr>
                  <w:rFonts w:ascii="Times New Roman" w:eastAsia="Times New Roman" w:hAnsi="Times New Roman" w:cs="Times New Roman"/>
                  <w:i/>
                  <w:sz w:val="20"/>
                  <w:szCs w:val="24"/>
                  <w:lang w:val="en-US"/>
                </w:rPr>
                <w:t xml:space="preserve">Give an estimate of the following </w:t>
              </w:r>
            </w:ins>
          </w:p>
          <w:p w14:paraId="66839BCE" w14:textId="77777777" w:rsidR="00043599" w:rsidRPr="00B115BD" w:rsidRDefault="00043599" w:rsidP="00F67D68">
            <w:pPr>
              <w:numPr>
                <w:ilvl w:val="0"/>
                <w:numId w:val="18"/>
              </w:numPr>
              <w:spacing w:after="0" w:line="240" w:lineRule="auto"/>
              <w:rPr>
                <w:ins w:id="926" w:author="Maryum Xedi" w:date="2002-04-03T20:09:00Z"/>
                <w:rFonts w:ascii="Times New Roman" w:eastAsia="Times New Roman" w:hAnsi="Times New Roman" w:cs="Times New Roman"/>
                <w:i/>
                <w:sz w:val="20"/>
                <w:szCs w:val="24"/>
                <w:lang w:val="en-US"/>
              </w:rPr>
            </w:pPr>
            <w:ins w:id="927" w:author="Maryum Xedi" w:date="2002-04-03T20:09:00Z">
              <w:r w:rsidRPr="00B115BD">
                <w:rPr>
                  <w:rFonts w:ascii="Times New Roman" w:eastAsia="Times New Roman" w:hAnsi="Times New Roman" w:cs="Times New Roman"/>
                  <w:i/>
                  <w:sz w:val="20"/>
                  <w:szCs w:val="24"/>
                  <w:lang w:val="en-US"/>
                </w:rPr>
                <w:t>Number of concurrent users</w:t>
              </w:r>
            </w:ins>
          </w:p>
          <w:p w14:paraId="61FD2C17" w14:textId="77777777" w:rsidR="00043599" w:rsidRPr="00B115BD" w:rsidRDefault="00043599" w:rsidP="00F67D68">
            <w:pPr>
              <w:numPr>
                <w:ilvl w:val="0"/>
                <w:numId w:val="18"/>
              </w:numPr>
              <w:spacing w:after="0" w:line="240" w:lineRule="auto"/>
              <w:rPr>
                <w:ins w:id="928" w:author="Maryum Xedi" w:date="2002-04-03T20:10:00Z"/>
                <w:rFonts w:ascii="Times New Roman" w:eastAsia="Times New Roman" w:hAnsi="Times New Roman" w:cs="Times New Roman"/>
                <w:i/>
                <w:sz w:val="20"/>
                <w:szCs w:val="24"/>
                <w:lang w:val="en-US"/>
              </w:rPr>
            </w:pPr>
            <w:ins w:id="929" w:author="Maryum Xedi" w:date="2002-04-03T20:10:00Z">
              <w:r w:rsidRPr="00B115BD">
                <w:rPr>
                  <w:rFonts w:ascii="Times New Roman" w:eastAsia="Times New Roman" w:hAnsi="Times New Roman" w:cs="Times New Roman"/>
                  <w:i/>
                  <w:sz w:val="20"/>
                  <w:szCs w:val="24"/>
                  <w:lang w:val="en-US"/>
                </w:rPr>
                <w:t>Expected response time of the use case</w:t>
              </w:r>
            </w:ins>
          </w:p>
          <w:p w14:paraId="48914AAB" w14:textId="77777777" w:rsidR="00043599" w:rsidRPr="00B115BD" w:rsidRDefault="00043599" w:rsidP="006F7989">
            <w:pPr>
              <w:spacing w:after="0" w:line="240" w:lineRule="auto"/>
              <w:rPr>
                <w:ins w:id="930" w:author="Maryum Xedi" w:date="2002-04-03T20:10:00Z"/>
                <w:rFonts w:ascii="Times New Roman" w:eastAsia="Times New Roman" w:hAnsi="Times New Roman" w:cs="Times New Roman"/>
                <w:i/>
                <w:sz w:val="20"/>
                <w:szCs w:val="24"/>
                <w:lang w:val="en-US"/>
              </w:rPr>
            </w:pPr>
          </w:p>
          <w:p w14:paraId="08EA5392" w14:textId="77777777" w:rsidR="00043599" w:rsidRPr="00B115BD" w:rsidRDefault="00043599" w:rsidP="006F7989">
            <w:pPr>
              <w:spacing w:after="0" w:line="240" w:lineRule="auto"/>
              <w:rPr>
                <w:ins w:id="931" w:author="Maryum Xedi" w:date="2002-04-03T20:08:00Z"/>
                <w:rFonts w:ascii="Times New Roman" w:eastAsia="Times New Roman" w:hAnsi="Times New Roman" w:cs="Times New Roman"/>
                <w:i/>
                <w:sz w:val="20"/>
                <w:szCs w:val="24"/>
                <w:lang w:val="en-US"/>
              </w:rPr>
            </w:pPr>
          </w:p>
        </w:tc>
      </w:tr>
    </w:tbl>
    <w:p w14:paraId="560B2335"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p w14:paraId="04527A4E" w14:textId="68B75A32" w:rsidR="00B115BD" w:rsidRPr="00B115BD" w:rsidRDefault="00B115BD" w:rsidP="006F7989">
      <w:pPr>
        <w:spacing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br w:type="page"/>
      </w:r>
    </w:p>
    <w:p w14:paraId="5D0C2307"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990"/>
        <w:gridCol w:w="360"/>
        <w:gridCol w:w="1273"/>
        <w:gridCol w:w="3945"/>
      </w:tblGrid>
      <w:tr w:rsidR="00043599" w:rsidRPr="00B115BD" w14:paraId="5FF56516" w14:textId="77777777" w:rsidTr="00043599">
        <w:trPr>
          <w:cantSplit/>
          <w:trHeight w:val="165"/>
        </w:trPr>
        <w:tc>
          <w:tcPr>
            <w:tcW w:w="7918" w:type="dxa"/>
            <w:gridSpan w:val="5"/>
          </w:tcPr>
          <w:p w14:paraId="6B2AB1D7" w14:textId="77777777" w:rsidR="00043599" w:rsidRPr="00B115BD" w:rsidRDefault="00043599" w:rsidP="006F7989">
            <w:pPr>
              <w:spacing w:after="0" w:line="240" w:lineRule="auto"/>
              <w:jc w:val="center"/>
              <w:rPr>
                <w:rFonts w:ascii="Times New Roman" w:eastAsia="Times New Roman" w:hAnsi="Times New Roman" w:cs="Times New Roman"/>
                <w:b/>
                <w:sz w:val="28"/>
                <w:szCs w:val="24"/>
                <w:lang w:val="en-US"/>
              </w:rPr>
            </w:pPr>
            <w:r w:rsidRPr="00B115BD">
              <w:rPr>
                <w:rFonts w:ascii="Times New Roman" w:eastAsia="Times New Roman" w:hAnsi="Times New Roman" w:cs="Times New Roman"/>
                <w:b/>
                <w:sz w:val="28"/>
                <w:szCs w:val="24"/>
                <w:lang w:val="en-US"/>
              </w:rPr>
              <w:t>11: Post Request</w:t>
            </w:r>
          </w:p>
        </w:tc>
      </w:tr>
      <w:tr w:rsidR="00043599" w:rsidRPr="00B115BD" w14:paraId="37B38DCA" w14:textId="77777777" w:rsidTr="00043599">
        <w:trPr>
          <w:cantSplit/>
          <w:trHeight w:val="165"/>
        </w:trPr>
        <w:tc>
          <w:tcPr>
            <w:tcW w:w="7918" w:type="dxa"/>
            <w:gridSpan w:val="5"/>
          </w:tcPr>
          <w:p w14:paraId="6433F10E"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b/>
                <w:sz w:val="20"/>
                <w:szCs w:val="24"/>
                <w:lang w:val="en-US"/>
              </w:rPr>
              <w:t>Actors:</w:t>
            </w:r>
            <w:r w:rsidRPr="00B115BD">
              <w:rPr>
                <w:rFonts w:ascii="Times New Roman" w:eastAsia="Times New Roman" w:hAnsi="Times New Roman" w:cs="Times New Roman"/>
                <w:b/>
                <w:sz w:val="20"/>
                <w:szCs w:val="24"/>
                <w:lang w:val="en-US"/>
              </w:rPr>
              <w:tab/>
            </w:r>
            <w:r w:rsidRPr="00B115BD">
              <w:rPr>
                <w:rFonts w:ascii="Times New Roman" w:eastAsia="Times New Roman" w:hAnsi="Times New Roman" w:cs="Times New Roman"/>
                <w:sz w:val="20"/>
                <w:szCs w:val="24"/>
                <w:lang w:val="en-US"/>
              </w:rPr>
              <w:t xml:space="preserve">                                user</w:t>
            </w:r>
          </w:p>
        </w:tc>
      </w:tr>
      <w:tr w:rsidR="00043599" w:rsidRPr="00B115BD" w14:paraId="5AEB7CBA" w14:textId="77777777" w:rsidTr="00043599">
        <w:trPr>
          <w:cantSplit/>
          <w:trHeight w:val="165"/>
        </w:trPr>
        <w:tc>
          <w:tcPr>
            <w:tcW w:w="7918" w:type="dxa"/>
            <w:gridSpan w:val="5"/>
          </w:tcPr>
          <w:p w14:paraId="7E5340D7"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b/>
                <w:sz w:val="20"/>
                <w:szCs w:val="24"/>
                <w:lang w:val="en-US"/>
              </w:rPr>
              <w:t>Feature:</w:t>
            </w:r>
            <w:r w:rsidRPr="00B115BD">
              <w:rPr>
                <w:rFonts w:ascii="Times New Roman" w:eastAsia="Times New Roman" w:hAnsi="Times New Roman" w:cs="Times New Roman"/>
                <w:sz w:val="24"/>
                <w:szCs w:val="24"/>
                <w:lang w:val="en-US"/>
              </w:rPr>
              <w:t xml:space="preserve">                            </w:t>
            </w:r>
            <w:r w:rsidRPr="00B115BD">
              <w:rPr>
                <w:rFonts w:ascii="Times New Roman" w:eastAsia="Times New Roman" w:hAnsi="Times New Roman" w:cs="Times New Roman"/>
                <w:sz w:val="20"/>
                <w:szCs w:val="24"/>
                <w:lang w:val="en-US"/>
              </w:rPr>
              <w:t xml:space="preserve">Where user post the request </w:t>
            </w:r>
          </w:p>
        </w:tc>
      </w:tr>
      <w:tr w:rsidR="00043599" w:rsidRPr="00B115BD" w14:paraId="0F049CE4" w14:textId="77777777" w:rsidTr="00043599">
        <w:trPr>
          <w:trHeight w:val="165"/>
        </w:trPr>
        <w:tc>
          <w:tcPr>
            <w:tcW w:w="2340" w:type="dxa"/>
            <w:gridSpan w:val="2"/>
          </w:tcPr>
          <w:p w14:paraId="171CD8E5"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Id:</w:t>
            </w:r>
          </w:p>
        </w:tc>
        <w:tc>
          <w:tcPr>
            <w:tcW w:w="5578" w:type="dxa"/>
            <w:gridSpan w:val="3"/>
          </w:tcPr>
          <w:p w14:paraId="48B97D31"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11</w:t>
            </w:r>
          </w:p>
        </w:tc>
      </w:tr>
      <w:tr w:rsidR="00043599" w:rsidRPr="00B115BD" w14:paraId="0AA7C7A9" w14:textId="77777777" w:rsidTr="00043599">
        <w:trPr>
          <w:trHeight w:val="240"/>
        </w:trPr>
        <w:tc>
          <w:tcPr>
            <w:tcW w:w="2340" w:type="dxa"/>
            <w:gridSpan w:val="2"/>
          </w:tcPr>
          <w:p w14:paraId="3F03935F"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Pre-condition:</w:t>
            </w:r>
          </w:p>
        </w:tc>
        <w:tc>
          <w:tcPr>
            <w:tcW w:w="5578" w:type="dxa"/>
            <w:gridSpan w:val="3"/>
          </w:tcPr>
          <w:p w14:paraId="0739745D"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0"/>
                <w:szCs w:val="24"/>
                <w:lang w:val="en-US"/>
              </w:rPr>
              <w:t>User must log in through Mobile Application or website</w:t>
            </w:r>
          </w:p>
          <w:p w14:paraId="4231C6E3" w14:textId="77777777" w:rsidR="00043599" w:rsidRPr="00B115BD" w:rsidRDefault="00043599" w:rsidP="006F7989">
            <w:pPr>
              <w:spacing w:after="0" w:line="240" w:lineRule="auto"/>
              <w:rPr>
                <w:rFonts w:ascii="Times New Roman" w:eastAsia="Times New Roman" w:hAnsi="Times New Roman" w:cs="Times New Roman"/>
                <w:sz w:val="20"/>
                <w:szCs w:val="24"/>
                <w:lang w:val="en-US" w:bidi="ur-PK"/>
              </w:rPr>
            </w:pPr>
            <w:r w:rsidRPr="00B115BD">
              <w:rPr>
                <w:rFonts w:ascii="Times New Roman" w:eastAsia="Times New Roman" w:hAnsi="Times New Roman" w:cs="Times New Roman"/>
                <w:sz w:val="20"/>
                <w:szCs w:val="24"/>
                <w:lang w:val="en-US"/>
              </w:rPr>
              <w:t>Post the request to the owner</w:t>
            </w:r>
          </w:p>
        </w:tc>
      </w:tr>
      <w:tr w:rsidR="00043599" w:rsidRPr="00B115BD" w14:paraId="548DE6E5" w14:textId="77777777" w:rsidTr="00043599">
        <w:trPr>
          <w:cantSplit/>
          <w:trHeight w:val="330"/>
        </w:trPr>
        <w:tc>
          <w:tcPr>
            <w:tcW w:w="7918" w:type="dxa"/>
            <w:gridSpan w:val="5"/>
          </w:tcPr>
          <w:p w14:paraId="61A36606"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Scenarios</w:t>
            </w:r>
          </w:p>
        </w:tc>
      </w:tr>
      <w:tr w:rsidR="00043599" w:rsidRPr="00B115BD" w14:paraId="09B4D24A" w14:textId="77777777" w:rsidTr="00043599">
        <w:trPr>
          <w:cantSplit/>
          <w:trHeight w:val="330"/>
        </w:trPr>
        <w:tc>
          <w:tcPr>
            <w:tcW w:w="1350" w:type="dxa"/>
          </w:tcPr>
          <w:p w14:paraId="62DFBC8D"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Step#</w:t>
            </w:r>
          </w:p>
        </w:tc>
        <w:tc>
          <w:tcPr>
            <w:tcW w:w="2623" w:type="dxa"/>
            <w:gridSpan w:val="3"/>
          </w:tcPr>
          <w:p w14:paraId="3C515380"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Action</w:t>
            </w:r>
          </w:p>
        </w:tc>
        <w:tc>
          <w:tcPr>
            <w:tcW w:w="3945" w:type="dxa"/>
          </w:tcPr>
          <w:p w14:paraId="16FD2D05"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Software Reaction</w:t>
            </w:r>
          </w:p>
        </w:tc>
      </w:tr>
      <w:tr w:rsidR="00043599" w:rsidRPr="00B115BD" w14:paraId="14477252" w14:textId="77777777" w:rsidTr="00043599">
        <w:trPr>
          <w:cantSplit/>
          <w:trHeight w:val="165"/>
        </w:trPr>
        <w:tc>
          <w:tcPr>
            <w:tcW w:w="1350" w:type="dxa"/>
          </w:tcPr>
          <w:p w14:paraId="78F42092"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1.</w:t>
            </w:r>
            <w:del w:id="932" w:author="Maryum Xedi" w:date="2002-04-03T20:08:00Z">
              <w:r w:rsidRPr="00B115BD">
                <w:rPr>
                  <w:rFonts w:ascii="Times New Roman" w:eastAsia="Times New Roman" w:hAnsi="Times New Roman" w:cs="Times New Roman"/>
                  <w:b/>
                  <w:sz w:val="20"/>
                  <w:szCs w:val="24"/>
                  <w:lang w:val="en-US"/>
                </w:rPr>
                <w:delText>1</w:delText>
              </w:r>
            </w:del>
          </w:p>
        </w:tc>
        <w:tc>
          <w:tcPr>
            <w:tcW w:w="2623" w:type="dxa"/>
            <w:gridSpan w:val="3"/>
          </w:tcPr>
          <w:p w14:paraId="48926A03"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 xml:space="preserve">When User posts the request according to their needs </w:t>
            </w:r>
          </w:p>
        </w:tc>
        <w:tc>
          <w:tcPr>
            <w:tcW w:w="3945" w:type="dxa"/>
          </w:tcPr>
          <w:p w14:paraId="33F9E15D"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Post requests sends to the request feed.</w:t>
            </w:r>
          </w:p>
        </w:tc>
      </w:tr>
      <w:tr w:rsidR="00043599" w:rsidRPr="00B115BD" w14:paraId="159F9A54" w14:textId="77777777" w:rsidTr="00043599">
        <w:trPr>
          <w:cantSplit/>
          <w:trHeight w:val="225"/>
        </w:trPr>
        <w:tc>
          <w:tcPr>
            <w:tcW w:w="1350" w:type="dxa"/>
          </w:tcPr>
          <w:p w14:paraId="13F97CD9"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del w:id="933" w:author="Maryum Xedi" w:date="2002-04-03T20:08:00Z">
              <w:r w:rsidRPr="00B115BD">
                <w:rPr>
                  <w:rFonts w:ascii="Times New Roman" w:eastAsia="Times New Roman" w:hAnsi="Times New Roman" w:cs="Times New Roman"/>
                  <w:b/>
                  <w:sz w:val="20"/>
                  <w:szCs w:val="24"/>
                  <w:lang w:val="en-US"/>
                </w:rPr>
                <w:delText>2</w:delText>
              </w:r>
            </w:del>
          </w:p>
        </w:tc>
        <w:tc>
          <w:tcPr>
            <w:tcW w:w="2623" w:type="dxa"/>
            <w:gridSpan w:val="3"/>
          </w:tcPr>
          <w:p w14:paraId="65374821"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p>
        </w:tc>
        <w:tc>
          <w:tcPr>
            <w:tcW w:w="3945" w:type="dxa"/>
          </w:tcPr>
          <w:p w14:paraId="14D6F5C7"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p>
        </w:tc>
      </w:tr>
      <w:tr w:rsidR="00043599" w:rsidRPr="00B115BD" w14:paraId="6A59C403" w14:textId="77777777" w:rsidTr="00043599">
        <w:trPr>
          <w:cantSplit/>
          <w:trHeight w:val="345"/>
        </w:trPr>
        <w:tc>
          <w:tcPr>
            <w:tcW w:w="7918" w:type="dxa"/>
            <w:gridSpan w:val="5"/>
          </w:tcPr>
          <w:p w14:paraId="26F0437C"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 xml:space="preserve">Alternate Scenarios: </w:t>
            </w:r>
            <w:r w:rsidRPr="00B115BD">
              <w:rPr>
                <w:rFonts w:ascii="Times New Roman" w:eastAsia="Times New Roman" w:hAnsi="Times New Roman" w:cs="Times New Roman"/>
                <w:i/>
                <w:sz w:val="20"/>
                <w:szCs w:val="24"/>
                <w:lang w:val="en-US"/>
              </w:rPr>
              <w:t>Write additional, optional, branching or iterative steps. Refer to specific action number to ensure understandability.</w:t>
            </w:r>
          </w:p>
        </w:tc>
      </w:tr>
      <w:tr w:rsidR="00043599" w:rsidRPr="00B115BD" w14:paraId="511B3371" w14:textId="77777777" w:rsidTr="00043599">
        <w:trPr>
          <w:cantSplit/>
          <w:trHeight w:val="962"/>
        </w:trPr>
        <w:tc>
          <w:tcPr>
            <w:tcW w:w="7918" w:type="dxa"/>
            <w:gridSpan w:val="5"/>
          </w:tcPr>
          <w:p w14:paraId="10C18A5F"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1a:</w:t>
            </w:r>
          </w:p>
          <w:p w14:paraId="6BE62BD6"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p w14:paraId="782C9BF6"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r w:rsidRPr="00B115BD">
              <w:rPr>
                <w:rFonts w:ascii="Times New Roman" w:eastAsia="Times New Roman" w:hAnsi="Times New Roman" w:cs="Times New Roman"/>
                <w:b/>
                <w:bCs/>
                <w:iCs/>
                <w:sz w:val="20"/>
                <w:szCs w:val="24"/>
                <w:lang w:val="en-US"/>
              </w:rPr>
              <w:t>2a:</w:t>
            </w:r>
          </w:p>
          <w:p w14:paraId="626829DF" w14:textId="77777777" w:rsidR="00043599" w:rsidRPr="00B115BD" w:rsidRDefault="00043599" w:rsidP="006F7989">
            <w:pPr>
              <w:spacing w:after="0" w:line="240" w:lineRule="auto"/>
              <w:rPr>
                <w:rFonts w:ascii="Times New Roman" w:eastAsia="Times New Roman" w:hAnsi="Times New Roman" w:cs="Times New Roman"/>
                <w:b/>
                <w:bCs/>
                <w:iCs/>
                <w:sz w:val="20"/>
                <w:szCs w:val="24"/>
                <w:lang w:val="en-US"/>
              </w:rPr>
            </w:pPr>
          </w:p>
        </w:tc>
      </w:tr>
      <w:tr w:rsidR="00043599" w:rsidRPr="00B115BD" w14:paraId="30E94D0B" w14:textId="77777777" w:rsidTr="00043599">
        <w:trPr>
          <w:cantSplit/>
          <w:trHeight w:val="315"/>
        </w:trPr>
        <w:tc>
          <w:tcPr>
            <w:tcW w:w="7918" w:type="dxa"/>
            <w:gridSpan w:val="5"/>
          </w:tcPr>
          <w:p w14:paraId="1B915151"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Cs w:val="24"/>
                <w:lang w:val="en-US"/>
              </w:rPr>
              <w:t xml:space="preserve">Post Conditions </w:t>
            </w:r>
          </w:p>
        </w:tc>
      </w:tr>
      <w:tr w:rsidR="00043599" w:rsidRPr="00B115BD" w14:paraId="658B3FD9" w14:textId="77777777" w:rsidTr="00043599">
        <w:trPr>
          <w:cantSplit/>
          <w:trHeight w:val="315"/>
        </w:trPr>
        <w:tc>
          <w:tcPr>
            <w:tcW w:w="1350" w:type="dxa"/>
            <w:tcBorders>
              <w:bottom w:val="single" w:sz="4" w:space="0" w:color="auto"/>
            </w:tcBorders>
          </w:tcPr>
          <w:p w14:paraId="013D76D1"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ins w:id="934" w:author="Maryum Xedi" w:date="2002-04-03T20:08:00Z">
              <w:r w:rsidRPr="00B115BD">
                <w:rPr>
                  <w:rFonts w:ascii="Times New Roman" w:eastAsia="Times New Roman" w:hAnsi="Times New Roman" w:cs="Times New Roman"/>
                  <w:b/>
                  <w:sz w:val="20"/>
                  <w:szCs w:val="24"/>
                  <w:lang w:val="en-US"/>
                </w:rPr>
                <w:t>S</w:t>
              </w:r>
            </w:ins>
            <w:del w:id="935" w:author="Maryum Xedi" w:date="2002-04-03T20:08:00Z">
              <w:r w:rsidRPr="00B115BD">
                <w:rPr>
                  <w:rFonts w:ascii="Times New Roman" w:eastAsia="Times New Roman" w:hAnsi="Times New Roman" w:cs="Times New Roman"/>
                  <w:b/>
                  <w:sz w:val="20"/>
                  <w:szCs w:val="24"/>
                  <w:lang w:val="en-US"/>
                </w:rPr>
                <w:delText>S</w:delText>
              </w:r>
            </w:del>
            <w:r w:rsidRPr="00B115BD">
              <w:rPr>
                <w:rFonts w:ascii="Times New Roman" w:eastAsia="Times New Roman" w:hAnsi="Times New Roman" w:cs="Times New Roman"/>
                <w:b/>
                <w:sz w:val="20"/>
                <w:szCs w:val="24"/>
                <w:lang w:val="en-US"/>
              </w:rPr>
              <w:t>tep#</w:t>
            </w:r>
          </w:p>
        </w:tc>
        <w:tc>
          <w:tcPr>
            <w:tcW w:w="6568" w:type="dxa"/>
            <w:gridSpan w:val="4"/>
            <w:tcBorders>
              <w:bottom w:val="single" w:sz="4" w:space="0" w:color="auto"/>
            </w:tcBorders>
          </w:tcPr>
          <w:p w14:paraId="2E03DEE8"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Description</w:t>
            </w:r>
          </w:p>
        </w:tc>
      </w:tr>
      <w:tr w:rsidR="00043599" w:rsidRPr="00B115BD" w14:paraId="1BE6DACD" w14:textId="77777777" w:rsidTr="00043599">
        <w:trPr>
          <w:cantSplit/>
          <w:trHeight w:val="315"/>
        </w:trPr>
        <w:tc>
          <w:tcPr>
            <w:tcW w:w="1350" w:type="dxa"/>
          </w:tcPr>
          <w:p w14:paraId="2A1D5DCF"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When user Post Request</w:t>
            </w:r>
            <w:del w:id="936" w:author="Maryum Xedi" w:date="2002-04-03T20:08:00Z">
              <w:r w:rsidRPr="00B115BD">
                <w:rPr>
                  <w:rFonts w:ascii="Times New Roman" w:eastAsia="Times New Roman" w:hAnsi="Times New Roman" w:cs="Times New Roman"/>
                  <w:b/>
                  <w:sz w:val="20"/>
                  <w:szCs w:val="24"/>
                  <w:lang w:val="en-US"/>
                </w:rPr>
                <w:delText>2</w:delText>
              </w:r>
            </w:del>
          </w:p>
        </w:tc>
        <w:tc>
          <w:tcPr>
            <w:tcW w:w="6568" w:type="dxa"/>
            <w:gridSpan w:val="4"/>
          </w:tcPr>
          <w:p w14:paraId="43A494A2"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Request posted to request feed.</w:t>
            </w:r>
          </w:p>
        </w:tc>
      </w:tr>
      <w:tr w:rsidR="00043599" w:rsidRPr="00B115BD" w14:paraId="5AE3A04B" w14:textId="77777777" w:rsidTr="00043599">
        <w:trPr>
          <w:cantSplit/>
          <w:trHeight w:val="315"/>
        </w:trPr>
        <w:tc>
          <w:tcPr>
            <w:tcW w:w="1350" w:type="dxa"/>
          </w:tcPr>
          <w:p w14:paraId="0264BD0C"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If user Show posted Request</w:t>
            </w:r>
          </w:p>
        </w:tc>
        <w:tc>
          <w:tcPr>
            <w:tcW w:w="6568" w:type="dxa"/>
            <w:gridSpan w:val="4"/>
          </w:tcPr>
          <w:p w14:paraId="6DB52F47" w14:textId="77777777" w:rsidR="00043599" w:rsidRPr="00B115BD" w:rsidRDefault="00043599" w:rsidP="006F7989">
            <w:pPr>
              <w:spacing w:after="0" w:line="240" w:lineRule="auto"/>
              <w:rPr>
                <w:rFonts w:ascii="Times New Roman" w:eastAsia="Times New Roman" w:hAnsi="Times New Roman" w:cs="Times New Roman"/>
                <w:iCs/>
                <w:sz w:val="20"/>
                <w:szCs w:val="24"/>
                <w:lang w:val="en-US"/>
              </w:rPr>
            </w:pPr>
            <w:r w:rsidRPr="00B115BD">
              <w:rPr>
                <w:rFonts w:ascii="Times New Roman" w:eastAsia="Times New Roman" w:hAnsi="Times New Roman" w:cs="Times New Roman"/>
                <w:iCs/>
                <w:sz w:val="20"/>
                <w:szCs w:val="24"/>
                <w:lang w:val="en-US"/>
              </w:rPr>
              <w:t>Shows the posted request so user.</w:t>
            </w:r>
          </w:p>
        </w:tc>
      </w:tr>
      <w:tr w:rsidR="00043599" w:rsidRPr="00B115BD" w14:paraId="11287F78" w14:textId="77777777" w:rsidTr="00043599">
        <w:trPr>
          <w:cantSplit/>
          <w:trHeight w:val="315"/>
        </w:trPr>
        <w:tc>
          <w:tcPr>
            <w:tcW w:w="1350" w:type="dxa"/>
          </w:tcPr>
          <w:p w14:paraId="69894492"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del w:id="937" w:author="Maryum Xedi" w:date="2002-04-03T20:08:00Z">
              <w:r w:rsidRPr="00B115BD">
                <w:rPr>
                  <w:rFonts w:ascii="Times New Roman" w:eastAsia="Times New Roman" w:hAnsi="Times New Roman" w:cs="Times New Roman"/>
                  <w:b/>
                  <w:sz w:val="20"/>
                  <w:szCs w:val="24"/>
                  <w:lang w:val="en-US"/>
                </w:rPr>
                <w:delText>n</w:delText>
              </w:r>
            </w:del>
            <w:r w:rsidRPr="00B115BD">
              <w:rPr>
                <w:rFonts w:ascii="Times New Roman" w:eastAsia="Times New Roman" w:hAnsi="Times New Roman" w:cs="Times New Roman"/>
                <w:b/>
                <w:sz w:val="20"/>
                <w:szCs w:val="24"/>
                <w:lang w:val="en-US"/>
              </w:rPr>
              <w:t xml:space="preserve"> </w:t>
            </w:r>
          </w:p>
        </w:tc>
        <w:tc>
          <w:tcPr>
            <w:tcW w:w="6568" w:type="dxa"/>
            <w:gridSpan w:val="4"/>
          </w:tcPr>
          <w:p w14:paraId="52188162"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p>
        </w:tc>
      </w:tr>
      <w:tr w:rsidR="00043599" w:rsidRPr="00B115BD" w14:paraId="44B32788" w14:textId="77777777" w:rsidTr="00043599">
        <w:trPr>
          <w:cantSplit/>
          <w:trHeight w:val="315"/>
        </w:trPr>
        <w:tc>
          <w:tcPr>
            <w:tcW w:w="2700" w:type="dxa"/>
            <w:gridSpan w:val="3"/>
          </w:tcPr>
          <w:p w14:paraId="59AEE387"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 Case Cross referenced</w:t>
            </w:r>
          </w:p>
        </w:tc>
        <w:tc>
          <w:tcPr>
            <w:tcW w:w="5218" w:type="dxa"/>
            <w:gridSpan w:val="2"/>
          </w:tcPr>
          <w:p w14:paraId="255B9014"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&lt;Related use cases, which use or are used by this use case&gt;</w:t>
            </w:r>
          </w:p>
        </w:tc>
      </w:tr>
      <w:tr w:rsidR="00043599" w:rsidRPr="00B115BD" w14:paraId="05C88CE0" w14:textId="77777777" w:rsidTr="00043599">
        <w:trPr>
          <w:cantSplit/>
          <w:trHeight w:val="315"/>
        </w:trPr>
        <w:tc>
          <w:tcPr>
            <w:tcW w:w="2700" w:type="dxa"/>
            <w:gridSpan w:val="3"/>
          </w:tcPr>
          <w:p w14:paraId="28006533" w14:textId="77777777" w:rsidR="00043599" w:rsidRPr="00B115BD" w:rsidRDefault="00043599" w:rsidP="006F7989">
            <w:pPr>
              <w:spacing w:after="0" w:line="240" w:lineRule="auto"/>
              <w:rPr>
                <w:rFonts w:ascii="Times New Roman" w:eastAsia="Times New Roman" w:hAnsi="Times New Roman" w:cs="Times New Roman"/>
                <w:b/>
                <w:sz w:val="20"/>
                <w:szCs w:val="24"/>
                <w:lang w:val="en-US"/>
              </w:rPr>
            </w:pPr>
            <w:r w:rsidRPr="00B115BD">
              <w:rPr>
                <w:rFonts w:ascii="Times New Roman" w:eastAsia="Times New Roman" w:hAnsi="Times New Roman" w:cs="Times New Roman"/>
                <w:b/>
                <w:sz w:val="20"/>
                <w:szCs w:val="24"/>
                <w:lang w:val="en-US"/>
              </w:rPr>
              <w:t>User Interface reference</w:t>
            </w:r>
          </w:p>
        </w:tc>
        <w:tc>
          <w:tcPr>
            <w:tcW w:w="5218" w:type="dxa"/>
            <w:gridSpan w:val="2"/>
          </w:tcPr>
          <w:p w14:paraId="3237125F" w14:textId="77777777" w:rsidR="00043599" w:rsidRPr="00B115BD" w:rsidRDefault="00043599" w:rsidP="006F7989">
            <w:pPr>
              <w:spacing w:after="0" w:line="240" w:lineRule="auto"/>
              <w:rPr>
                <w:rFonts w:ascii="Times New Roman" w:eastAsia="Times New Roman" w:hAnsi="Times New Roman" w:cs="Times New Roman"/>
                <w:i/>
                <w:sz w:val="20"/>
                <w:szCs w:val="24"/>
                <w:lang w:val="en-US"/>
              </w:rPr>
            </w:pPr>
            <w:r w:rsidRPr="00B115BD">
              <w:rPr>
                <w:rFonts w:ascii="Times New Roman" w:eastAsia="Times New Roman" w:hAnsi="Times New Roman" w:cs="Times New Roman"/>
                <w:i/>
                <w:sz w:val="20"/>
                <w:szCs w:val="24"/>
                <w:lang w:val="en-US"/>
              </w:rPr>
              <w:t xml:space="preserve">List user interface(s) that are related to this use case. Use numbered list in case of more than one user interface elements. </w:t>
            </w:r>
          </w:p>
        </w:tc>
      </w:tr>
      <w:tr w:rsidR="00043599" w:rsidRPr="00B115BD" w14:paraId="47AEF927" w14:textId="77777777" w:rsidTr="00043599">
        <w:trPr>
          <w:cantSplit/>
          <w:trHeight w:val="315"/>
          <w:ins w:id="938" w:author="Maryum Xedi" w:date="2002-04-03T20:08:00Z"/>
        </w:trPr>
        <w:tc>
          <w:tcPr>
            <w:tcW w:w="7918" w:type="dxa"/>
            <w:gridSpan w:val="5"/>
          </w:tcPr>
          <w:p w14:paraId="79D10FFD" w14:textId="77777777" w:rsidR="00043599" w:rsidRPr="00B115BD" w:rsidRDefault="00043599" w:rsidP="006F7989">
            <w:pPr>
              <w:spacing w:after="0" w:line="240" w:lineRule="auto"/>
              <w:rPr>
                <w:ins w:id="939" w:author="Maryum Xedi" w:date="2002-04-03T20:08:00Z"/>
                <w:rFonts w:ascii="Times New Roman" w:eastAsia="Times New Roman" w:hAnsi="Times New Roman" w:cs="Times New Roman"/>
                <w:sz w:val="20"/>
                <w:szCs w:val="24"/>
                <w:lang w:val="en-US"/>
              </w:rPr>
            </w:pPr>
            <w:ins w:id="940" w:author="Maryum Xedi" w:date="2002-04-03T20:08:00Z">
              <w:r w:rsidRPr="00B115BD">
                <w:rPr>
                  <w:rFonts w:ascii="Times New Roman" w:eastAsia="Times New Roman" w:hAnsi="Times New Roman" w:cs="Times New Roman"/>
                  <w:b/>
                  <w:sz w:val="20"/>
                  <w:szCs w:val="24"/>
                  <w:lang w:val="en-US"/>
                </w:rPr>
                <w:t>Concurrency and Response</w:t>
              </w:r>
            </w:ins>
            <w:ins w:id="941" w:author="Maryum Xedi" w:date="2002-04-03T20:09:00Z">
              <w:r w:rsidRPr="00B115BD">
                <w:rPr>
                  <w:rFonts w:ascii="Times New Roman" w:eastAsia="Times New Roman" w:hAnsi="Times New Roman" w:cs="Times New Roman"/>
                  <w:b/>
                  <w:sz w:val="20"/>
                  <w:szCs w:val="24"/>
                  <w:lang w:val="en-US"/>
                </w:rPr>
                <w:br/>
              </w:r>
              <w:r w:rsidRPr="00B115BD">
                <w:rPr>
                  <w:rFonts w:ascii="Times New Roman" w:eastAsia="Times New Roman" w:hAnsi="Times New Roman" w:cs="Times New Roman"/>
                  <w:i/>
                  <w:sz w:val="20"/>
                  <w:szCs w:val="24"/>
                  <w:lang w:val="en-US"/>
                </w:rPr>
                <w:t xml:space="preserve">Give an estimate of the following </w:t>
              </w:r>
            </w:ins>
          </w:p>
          <w:p w14:paraId="645F59F7" w14:textId="77777777" w:rsidR="00043599" w:rsidRPr="00B115BD" w:rsidRDefault="00043599" w:rsidP="00F67D68">
            <w:pPr>
              <w:numPr>
                <w:ilvl w:val="0"/>
                <w:numId w:val="18"/>
              </w:numPr>
              <w:spacing w:after="0" w:line="240" w:lineRule="auto"/>
              <w:rPr>
                <w:ins w:id="942" w:author="Maryum Xedi" w:date="2002-04-03T20:09:00Z"/>
                <w:rFonts w:ascii="Times New Roman" w:eastAsia="Times New Roman" w:hAnsi="Times New Roman" w:cs="Times New Roman"/>
                <w:i/>
                <w:sz w:val="20"/>
                <w:szCs w:val="24"/>
                <w:lang w:val="en-US"/>
              </w:rPr>
            </w:pPr>
            <w:ins w:id="943" w:author="Maryum Xedi" w:date="2002-04-03T20:09:00Z">
              <w:r w:rsidRPr="00B115BD">
                <w:rPr>
                  <w:rFonts w:ascii="Times New Roman" w:eastAsia="Times New Roman" w:hAnsi="Times New Roman" w:cs="Times New Roman"/>
                  <w:i/>
                  <w:sz w:val="20"/>
                  <w:szCs w:val="24"/>
                  <w:lang w:val="en-US"/>
                </w:rPr>
                <w:t>Number of concurrent users</w:t>
              </w:r>
            </w:ins>
          </w:p>
          <w:p w14:paraId="390B38B7" w14:textId="77777777" w:rsidR="00043599" w:rsidRPr="00B115BD" w:rsidRDefault="00043599" w:rsidP="00F67D68">
            <w:pPr>
              <w:numPr>
                <w:ilvl w:val="0"/>
                <w:numId w:val="18"/>
              </w:numPr>
              <w:spacing w:after="0" w:line="240" w:lineRule="auto"/>
              <w:rPr>
                <w:ins w:id="944" w:author="Maryum Xedi" w:date="2002-04-03T20:10:00Z"/>
                <w:rFonts w:ascii="Times New Roman" w:eastAsia="Times New Roman" w:hAnsi="Times New Roman" w:cs="Times New Roman"/>
                <w:i/>
                <w:sz w:val="20"/>
                <w:szCs w:val="24"/>
                <w:lang w:val="en-US"/>
              </w:rPr>
            </w:pPr>
            <w:ins w:id="945" w:author="Maryum Xedi" w:date="2002-04-03T20:10:00Z">
              <w:r w:rsidRPr="00B115BD">
                <w:rPr>
                  <w:rFonts w:ascii="Times New Roman" w:eastAsia="Times New Roman" w:hAnsi="Times New Roman" w:cs="Times New Roman"/>
                  <w:i/>
                  <w:sz w:val="20"/>
                  <w:szCs w:val="24"/>
                  <w:lang w:val="en-US"/>
                </w:rPr>
                <w:t>Expected response time of the use case</w:t>
              </w:r>
            </w:ins>
          </w:p>
          <w:p w14:paraId="7E8B921A" w14:textId="77777777" w:rsidR="00043599" w:rsidRPr="00B115BD" w:rsidRDefault="00043599" w:rsidP="006F7989">
            <w:pPr>
              <w:spacing w:after="0" w:line="240" w:lineRule="auto"/>
              <w:rPr>
                <w:ins w:id="946" w:author="Maryum Xedi" w:date="2002-04-03T20:10:00Z"/>
                <w:rFonts w:ascii="Times New Roman" w:eastAsia="Times New Roman" w:hAnsi="Times New Roman" w:cs="Times New Roman"/>
                <w:i/>
                <w:sz w:val="20"/>
                <w:szCs w:val="24"/>
                <w:lang w:val="en-US"/>
              </w:rPr>
            </w:pPr>
          </w:p>
          <w:p w14:paraId="4B70F68A" w14:textId="77777777" w:rsidR="00043599" w:rsidRPr="00B115BD" w:rsidRDefault="00043599" w:rsidP="006F7989">
            <w:pPr>
              <w:spacing w:after="0" w:line="240" w:lineRule="auto"/>
              <w:rPr>
                <w:ins w:id="947" w:author="Maryum Xedi" w:date="2002-04-03T20:08:00Z"/>
                <w:rFonts w:ascii="Times New Roman" w:eastAsia="Times New Roman" w:hAnsi="Times New Roman" w:cs="Times New Roman"/>
                <w:i/>
                <w:sz w:val="20"/>
                <w:szCs w:val="24"/>
                <w:lang w:val="en-US"/>
              </w:rPr>
            </w:pPr>
          </w:p>
        </w:tc>
      </w:tr>
    </w:tbl>
    <w:p w14:paraId="1E993206"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p w14:paraId="7620D662"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p w14:paraId="64CD755F" w14:textId="77777777" w:rsidR="00043599" w:rsidRPr="00B115BD" w:rsidRDefault="00043599" w:rsidP="006F7989">
      <w:pPr>
        <w:spacing w:after="0" w:line="240" w:lineRule="auto"/>
        <w:rPr>
          <w:rFonts w:ascii="Times New Roman" w:eastAsia="Times New Roman" w:hAnsi="Times New Roman" w:cs="Times New Roman"/>
          <w:sz w:val="20"/>
          <w:szCs w:val="24"/>
          <w:lang w:val="en-US"/>
        </w:rPr>
      </w:pPr>
    </w:p>
    <w:p w14:paraId="391C9C72" w14:textId="77777777" w:rsidR="00043599" w:rsidRPr="00B115BD" w:rsidRDefault="00043599" w:rsidP="00137711">
      <w:pPr>
        <w:pStyle w:val="Heading2"/>
      </w:pPr>
      <w:bookmarkStart w:id="948" w:name="_Toc86589983"/>
      <w:r w:rsidRPr="00B115BD">
        <w:lastRenderedPageBreak/>
        <w:t>High Level Design</w:t>
      </w:r>
      <w:bookmarkEnd w:id="948"/>
    </w:p>
    <w:p w14:paraId="19AAA093" w14:textId="77777777" w:rsidR="006D7C81" w:rsidRPr="00B115BD" w:rsidRDefault="006D7C81" w:rsidP="00F67D68">
      <w:pPr>
        <w:pStyle w:val="ListParagraph"/>
        <w:keepNext/>
        <w:numPr>
          <w:ilvl w:val="0"/>
          <w:numId w:val="27"/>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949" w:name="_Toc65891246"/>
      <w:bookmarkStart w:id="950" w:name="_Toc65891401"/>
      <w:bookmarkStart w:id="951" w:name="_Toc65891722"/>
      <w:bookmarkStart w:id="952" w:name="_Toc65891916"/>
      <w:bookmarkStart w:id="953" w:name="_Toc65892254"/>
      <w:bookmarkStart w:id="954" w:name="_Toc65892476"/>
      <w:bookmarkStart w:id="955" w:name="_Toc65893122"/>
      <w:bookmarkStart w:id="956" w:name="_Toc65893288"/>
      <w:bookmarkStart w:id="957" w:name="_Toc65893361"/>
      <w:bookmarkStart w:id="958" w:name="_Toc65893623"/>
      <w:bookmarkStart w:id="959" w:name="_Toc65893701"/>
      <w:bookmarkStart w:id="960" w:name="_Toc65893781"/>
      <w:bookmarkStart w:id="961" w:name="_Toc65894515"/>
      <w:bookmarkStart w:id="962" w:name="_Toc65894595"/>
      <w:bookmarkStart w:id="963" w:name="_Toc65895097"/>
      <w:bookmarkStart w:id="964" w:name="_Toc65895182"/>
      <w:bookmarkStart w:id="965" w:name="_Toc65895267"/>
      <w:bookmarkStart w:id="966" w:name="_Toc65895401"/>
      <w:bookmarkStart w:id="967" w:name="_Toc65895485"/>
      <w:bookmarkStart w:id="968" w:name="_Toc65895569"/>
      <w:bookmarkStart w:id="969" w:name="_Toc65895659"/>
      <w:bookmarkStart w:id="970" w:name="_Toc65897344"/>
      <w:bookmarkStart w:id="971" w:name="_Toc65897429"/>
      <w:bookmarkStart w:id="972" w:name="_Toc66018617"/>
      <w:bookmarkStart w:id="973" w:name="_Toc86589984"/>
      <w:bookmarkStart w:id="974" w:name="_Toc62571803"/>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p>
    <w:p w14:paraId="41DEF51A" w14:textId="77777777" w:rsidR="006D7C81" w:rsidRPr="00B115BD" w:rsidRDefault="006D7C81" w:rsidP="00F67D68">
      <w:pPr>
        <w:pStyle w:val="ListParagraph"/>
        <w:keepNext/>
        <w:numPr>
          <w:ilvl w:val="1"/>
          <w:numId w:val="27"/>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975" w:name="_Toc65891247"/>
      <w:bookmarkStart w:id="976" w:name="_Toc65891402"/>
      <w:bookmarkStart w:id="977" w:name="_Toc65891723"/>
      <w:bookmarkStart w:id="978" w:name="_Toc65891917"/>
      <w:bookmarkStart w:id="979" w:name="_Toc65892255"/>
      <w:bookmarkStart w:id="980" w:name="_Toc65892477"/>
      <w:bookmarkStart w:id="981" w:name="_Toc65893123"/>
      <w:bookmarkStart w:id="982" w:name="_Toc65893289"/>
      <w:bookmarkStart w:id="983" w:name="_Toc65893362"/>
      <w:bookmarkStart w:id="984" w:name="_Toc65893624"/>
      <w:bookmarkStart w:id="985" w:name="_Toc65893702"/>
      <w:bookmarkStart w:id="986" w:name="_Toc65893782"/>
      <w:bookmarkStart w:id="987" w:name="_Toc65894516"/>
      <w:bookmarkStart w:id="988" w:name="_Toc65894596"/>
      <w:bookmarkStart w:id="989" w:name="_Toc65895098"/>
      <w:bookmarkStart w:id="990" w:name="_Toc65895183"/>
      <w:bookmarkStart w:id="991" w:name="_Toc65895268"/>
      <w:bookmarkStart w:id="992" w:name="_Toc65895402"/>
      <w:bookmarkStart w:id="993" w:name="_Toc65895486"/>
      <w:bookmarkStart w:id="994" w:name="_Toc65895570"/>
      <w:bookmarkStart w:id="995" w:name="_Toc65895660"/>
      <w:bookmarkStart w:id="996" w:name="_Toc65897345"/>
      <w:bookmarkStart w:id="997" w:name="_Toc65897430"/>
      <w:bookmarkStart w:id="998" w:name="_Toc66018618"/>
      <w:bookmarkStart w:id="999" w:name="_Toc86589985"/>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p>
    <w:p w14:paraId="216DCE26" w14:textId="77777777" w:rsidR="000977AD" w:rsidRPr="00B115BD" w:rsidRDefault="000977AD" w:rsidP="00F67D68">
      <w:pPr>
        <w:pStyle w:val="ListParagraph"/>
        <w:keepNext/>
        <w:numPr>
          <w:ilvl w:val="0"/>
          <w:numId w:val="30"/>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1000" w:name="_Toc65891248"/>
      <w:bookmarkStart w:id="1001" w:name="_Toc65891403"/>
      <w:bookmarkStart w:id="1002" w:name="_Toc65891724"/>
      <w:bookmarkStart w:id="1003" w:name="_Toc65891918"/>
      <w:bookmarkStart w:id="1004" w:name="_Toc65892256"/>
      <w:bookmarkStart w:id="1005" w:name="_Toc65892478"/>
      <w:bookmarkStart w:id="1006" w:name="_Toc65893124"/>
      <w:bookmarkStart w:id="1007" w:name="_Toc65893290"/>
      <w:bookmarkStart w:id="1008" w:name="_Toc65893363"/>
      <w:bookmarkStart w:id="1009" w:name="_Toc65893625"/>
      <w:bookmarkStart w:id="1010" w:name="_Toc65893703"/>
      <w:bookmarkStart w:id="1011" w:name="_Toc65893783"/>
      <w:bookmarkStart w:id="1012" w:name="_Toc65894517"/>
      <w:bookmarkStart w:id="1013" w:name="_Toc65894597"/>
      <w:bookmarkStart w:id="1014" w:name="_Toc65895099"/>
      <w:bookmarkStart w:id="1015" w:name="_Toc65895184"/>
      <w:bookmarkStart w:id="1016" w:name="_Toc65895269"/>
      <w:bookmarkStart w:id="1017" w:name="_Toc65895403"/>
      <w:bookmarkStart w:id="1018" w:name="_Toc65895487"/>
      <w:bookmarkStart w:id="1019" w:name="_Toc65895571"/>
      <w:bookmarkStart w:id="1020" w:name="_Toc65895661"/>
      <w:bookmarkStart w:id="1021" w:name="_Toc65897346"/>
      <w:bookmarkStart w:id="1022" w:name="_Toc65897431"/>
      <w:bookmarkStart w:id="1023" w:name="_Toc66018619"/>
      <w:bookmarkStart w:id="1024" w:name="_Toc86589986"/>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14:paraId="0C8A4A45" w14:textId="77777777" w:rsidR="000977AD" w:rsidRPr="00B115BD" w:rsidRDefault="000977AD" w:rsidP="00F67D68">
      <w:pPr>
        <w:pStyle w:val="ListParagraph"/>
        <w:keepNext/>
        <w:numPr>
          <w:ilvl w:val="0"/>
          <w:numId w:val="30"/>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1025" w:name="_Toc65891249"/>
      <w:bookmarkStart w:id="1026" w:name="_Toc65891404"/>
      <w:bookmarkStart w:id="1027" w:name="_Toc65891725"/>
      <w:bookmarkStart w:id="1028" w:name="_Toc65891919"/>
      <w:bookmarkStart w:id="1029" w:name="_Toc65892257"/>
      <w:bookmarkStart w:id="1030" w:name="_Toc65892479"/>
      <w:bookmarkStart w:id="1031" w:name="_Toc65893125"/>
      <w:bookmarkStart w:id="1032" w:name="_Toc65893291"/>
      <w:bookmarkStart w:id="1033" w:name="_Toc65893364"/>
      <w:bookmarkStart w:id="1034" w:name="_Toc65893626"/>
      <w:bookmarkStart w:id="1035" w:name="_Toc65893704"/>
      <w:bookmarkStart w:id="1036" w:name="_Toc65893784"/>
      <w:bookmarkStart w:id="1037" w:name="_Toc65894518"/>
      <w:bookmarkStart w:id="1038" w:name="_Toc65894598"/>
      <w:bookmarkStart w:id="1039" w:name="_Toc65895100"/>
      <w:bookmarkStart w:id="1040" w:name="_Toc65895185"/>
      <w:bookmarkStart w:id="1041" w:name="_Toc65895270"/>
      <w:bookmarkStart w:id="1042" w:name="_Toc65895404"/>
      <w:bookmarkStart w:id="1043" w:name="_Toc65895488"/>
      <w:bookmarkStart w:id="1044" w:name="_Toc65895572"/>
      <w:bookmarkStart w:id="1045" w:name="_Toc65895662"/>
      <w:bookmarkStart w:id="1046" w:name="_Toc65897347"/>
      <w:bookmarkStart w:id="1047" w:name="_Toc65897432"/>
      <w:bookmarkStart w:id="1048" w:name="_Toc66018620"/>
      <w:bookmarkStart w:id="1049" w:name="_Toc86589987"/>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p>
    <w:p w14:paraId="304FF0F7" w14:textId="77777777" w:rsidR="000977AD" w:rsidRPr="00B115BD" w:rsidRDefault="000977AD" w:rsidP="00F67D68">
      <w:pPr>
        <w:pStyle w:val="ListParagraph"/>
        <w:keepNext/>
        <w:numPr>
          <w:ilvl w:val="1"/>
          <w:numId w:val="30"/>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1050" w:name="_Toc65891250"/>
      <w:bookmarkStart w:id="1051" w:name="_Toc65891405"/>
      <w:bookmarkStart w:id="1052" w:name="_Toc65891726"/>
      <w:bookmarkStart w:id="1053" w:name="_Toc65891920"/>
      <w:bookmarkStart w:id="1054" w:name="_Toc65892258"/>
      <w:bookmarkStart w:id="1055" w:name="_Toc65892480"/>
      <w:bookmarkStart w:id="1056" w:name="_Toc65893126"/>
      <w:bookmarkStart w:id="1057" w:name="_Toc65893292"/>
      <w:bookmarkStart w:id="1058" w:name="_Toc65893365"/>
      <w:bookmarkStart w:id="1059" w:name="_Toc65893627"/>
      <w:bookmarkStart w:id="1060" w:name="_Toc65893705"/>
      <w:bookmarkStart w:id="1061" w:name="_Toc65893785"/>
      <w:bookmarkStart w:id="1062" w:name="_Toc65894519"/>
      <w:bookmarkStart w:id="1063" w:name="_Toc65894599"/>
      <w:bookmarkStart w:id="1064" w:name="_Toc65895101"/>
      <w:bookmarkStart w:id="1065" w:name="_Toc65895186"/>
      <w:bookmarkStart w:id="1066" w:name="_Toc65895271"/>
      <w:bookmarkStart w:id="1067" w:name="_Toc65895405"/>
      <w:bookmarkStart w:id="1068" w:name="_Toc65895489"/>
      <w:bookmarkStart w:id="1069" w:name="_Toc65895573"/>
      <w:bookmarkStart w:id="1070" w:name="_Toc65895663"/>
      <w:bookmarkStart w:id="1071" w:name="_Toc65897348"/>
      <w:bookmarkStart w:id="1072" w:name="_Toc65897433"/>
      <w:bookmarkStart w:id="1073" w:name="_Toc66018621"/>
      <w:bookmarkStart w:id="1074" w:name="_Toc86589988"/>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p>
    <w:p w14:paraId="05DBFA8B" w14:textId="77777777" w:rsidR="000977AD" w:rsidRPr="00B115BD" w:rsidRDefault="000977AD" w:rsidP="00F67D68">
      <w:pPr>
        <w:pStyle w:val="ListParagraph"/>
        <w:keepNext/>
        <w:numPr>
          <w:ilvl w:val="1"/>
          <w:numId w:val="30"/>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1075" w:name="_Toc65891251"/>
      <w:bookmarkStart w:id="1076" w:name="_Toc65891406"/>
      <w:bookmarkStart w:id="1077" w:name="_Toc65891727"/>
      <w:bookmarkStart w:id="1078" w:name="_Toc65891921"/>
      <w:bookmarkStart w:id="1079" w:name="_Toc65892259"/>
      <w:bookmarkStart w:id="1080" w:name="_Toc65892481"/>
      <w:bookmarkStart w:id="1081" w:name="_Toc65893127"/>
      <w:bookmarkStart w:id="1082" w:name="_Toc65893293"/>
      <w:bookmarkStart w:id="1083" w:name="_Toc65893366"/>
      <w:bookmarkStart w:id="1084" w:name="_Toc65893628"/>
      <w:bookmarkStart w:id="1085" w:name="_Toc65893706"/>
      <w:bookmarkStart w:id="1086" w:name="_Toc65893786"/>
      <w:bookmarkStart w:id="1087" w:name="_Toc65894520"/>
      <w:bookmarkStart w:id="1088" w:name="_Toc65894600"/>
      <w:bookmarkStart w:id="1089" w:name="_Toc65895102"/>
      <w:bookmarkStart w:id="1090" w:name="_Toc65895187"/>
      <w:bookmarkStart w:id="1091" w:name="_Toc65895272"/>
      <w:bookmarkStart w:id="1092" w:name="_Toc65895406"/>
      <w:bookmarkStart w:id="1093" w:name="_Toc65895490"/>
      <w:bookmarkStart w:id="1094" w:name="_Toc65895574"/>
      <w:bookmarkStart w:id="1095" w:name="_Toc65895664"/>
      <w:bookmarkStart w:id="1096" w:name="_Toc65897349"/>
      <w:bookmarkStart w:id="1097" w:name="_Toc65897434"/>
      <w:bookmarkStart w:id="1098" w:name="_Toc66018622"/>
      <w:bookmarkStart w:id="1099" w:name="_Toc86589989"/>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p>
    <w:p w14:paraId="63274C8F" w14:textId="77777777" w:rsidR="000977AD" w:rsidRPr="00B115BD" w:rsidRDefault="000977AD" w:rsidP="00F67D68">
      <w:pPr>
        <w:pStyle w:val="ListParagraph"/>
        <w:keepNext/>
        <w:numPr>
          <w:ilvl w:val="1"/>
          <w:numId w:val="30"/>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1100" w:name="_Toc65891252"/>
      <w:bookmarkStart w:id="1101" w:name="_Toc65891407"/>
      <w:bookmarkStart w:id="1102" w:name="_Toc65891728"/>
      <w:bookmarkStart w:id="1103" w:name="_Toc65891922"/>
      <w:bookmarkStart w:id="1104" w:name="_Toc65892260"/>
      <w:bookmarkStart w:id="1105" w:name="_Toc65892482"/>
      <w:bookmarkStart w:id="1106" w:name="_Toc65893128"/>
      <w:bookmarkStart w:id="1107" w:name="_Toc65893294"/>
      <w:bookmarkStart w:id="1108" w:name="_Toc65893367"/>
      <w:bookmarkStart w:id="1109" w:name="_Toc65893629"/>
      <w:bookmarkStart w:id="1110" w:name="_Toc65893707"/>
      <w:bookmarkStart w:id="1111" w:name="_Toc65893787"/>
      <w:bookmarkStart w:id="1112" w:name="_Toc65894521"/>
      <w:bookmarkStart w:id="1113" w:name="_Toc65894601"/>
      <w:bookmarkStart w:id="1114" w:name="_Toc65895103"/>
      <w:bookmarkStart w:id="1115" w:name="_Toc65895188"/>
      <w:bookmarkStart w:id="1116" w:name="_Toc65895273"/>
      <w:bookmarkStart w:id="1117" w:name="_Toc65895407"/>
      <w:bookmarkStart w:id="1118" w:name="_Toc65895491"/>
      <w:bookmarkStart w:id="1119" w:name="_Toc65895575"/>
      <w:bookmarkStart w:id="1120" w:name="_Toc65895665"/>
      <w:bookmarkStart w:id="1121" w:name="_Toc65897350"/>
      <w:bookmarkStart w:id="1122" w:name="_Toc65897435"/>
      <w:bookmarkStart w:id="1123" w:name="_Toc66018623"/>
      <w:bookmarkStart w:id="1124" w:name="_Toc86589990"/>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p>
    <w:p w14:paraId="75B0EE46" w14:textId="77777777" w:rsidR="000977AD" w:rsidRPr="00B115BD" w:rsidRDefault="000977AD" w:rsidP="00F67D68">
      <w:pPr>
        <w:pStyle w:val="ListParagraph"/>
        <w:keepNext/>
        <w:numPr>
          <w:ilvl w:val="1"/>
          <w:numId w:val="30"/>
        </w:numPr>
        <w:spacing w:before="240" w:after="60" w:line="240" w:lineRule="auto"/>
        <w:contextualSpacing w:val="0"/>
        <w:outlineLvl w:val="2"/>
        <w:rPr>
          <w:rFonts w:ascii="Times New Roman" w:eastAsia="Times New Roman" w:hAnsi="Times New Roman" w:cs="Times New Roman"/>
          <w:b/>
          <w:bCs/>
          <w:iCs/>
          <w:vanish/>
          <w:sz w:val="24"/>
          <w:szCs w:val="26"/>
          <w:lang w:val="en-US"/>
        </w:rPr>
      </w:pPr>
      <w:bookmarkStart w:id="1125" w:name="_Toc65891253"/>
      <w:bookmarkStart w:id="1126" w:name="_Toc65891408"/>
      <w:bookmarkStart w:id="1127" w:name="_Toc65891729"/>
      <w:bookmarkStart w:id="1128" w:name="_Toc65891923"/>
      <w:bookmarkStart w:id="1129" w:name="_Toc65892261"/>
      <w:bookmarkStart w:id="1130" w:name="_Toc65892483"/>
      <w:bookmarkStart w:id="1131" w:name="_Toc65893129"/>
      <w:bookmarkStart w:id="1132" w:name="_Toc65893295"/>
      <w:bookmarkStart w:id="1133" w:name="_Toc65893368"/>
      <w:bookmarkStart w:id="1134" w:name="_Toc65893630"/>
      <w:bookmarkStart w:id="1135" w:name="_Toc65893708"/>
      <w:bookmarkStart w:id="1136" w:name="_Toc65893788"/>
      <w:bookmarkStart w:id="1137" w:name="_Toc65894522"/>
      <w:bookmarkStart w:id="1138" w:name="_Toc65894602"/>
      <w:bookmarkStart w:id="1139" w:name="_Toc65895104"/>
      <w:bookmarkStart w:id="1140" w:name="_Toc65895189"/>
      <w:bookmarkStart w:id="1141" w:name="_Toc65895274"/>
      <w:bookmarkStart w:id="1142" w:name="_Toc65895408"/>
      <w:bookmarkStart w:id="1143" w:name="_Toc65895492"/>
      <w:bookmarkStart w:id="1144" w:name="_Toc65895576"/>
      <w:bookmarkStart w:id="1145" w:name="_Toc65895666"/>
      <w:bookmarkStart w:id="1146" w:name="_Toc65897351"/>
      <w:bookmarkStart w:id="1147" w:name="_Toc65897436"/>
      <w:bookmarkStart w:id="1148" w:name="_Toc66018624"/>
      <w:bookmarkStart w:id="1149" w:name="_Toc86589991"/>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p>
    <w:p w14:paraId="1FB1FBF4" w14:textId="01A6E569" w:rsidR="00043599" w:rsidRPr="00B115BD" w:rsidRDefault="00043599" w:rsidP="00F67D68">
      <w:pPr>
        <w:pStyle w:val="Heading3"/>
        <w:numPr>
          <w:ilvl w:val="0"/>
          <w:numId w:val="45"/>
        </w:numPr>
      </w:pPr>
      <w:bookmarkStart w:id="1150" w:name="_Toc86589992"/>
      <w:r w:rsidRPr="00B115BD">
        <w:t>ER Diagram</w:t>
      </w:r>
      <w:bookmarkEnd w:id="974"/>
      <w:bookmarkEnd w:id="1150"/>
    </w:p>
    <w:p w14:paraId="1E1B0AB4" w14:textId="0DB945A6" w:rsidR="00043599" w:rsidRPr="00B115BD" w:rsidRDefault="00043599" w:rsidP="006F7989">
      <w:pPr>
        <w:pStyle w:val="H2"/>
        <w:spacing w:after="120"/>
        <w:jc w:val="both"/>
        <w:rPr>
          <w:sz w:val="16"/>
        </w:rPr>
      </w:pPr>
      <w:r w:rsidRPr="00B115BD">
        <w:rPr>
          <w:noProof/>
          <w:sz w:val="16"/>
        </w:rPr>
        <w:drawing>
          <wp:inline distT="0" distB="0" distL="0" distR="0" wp14:anchorId="0A7AA47C" wp14:editId="1E04CC91">
            <wp:extent cx="5731510" cy="4348480"/>
            <wp:effectExtent l="0" t="0" r="2540" b="0"/>
            <wp:docPr id="5" name="Picture 5"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R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48480"/>
                    </a:xfrm>
                    <a:prstGeom prst="rect">
                      <a:avLst/>
                    </a:prstGeom>
                    <a:noFill/>
                    <a:ln>
                      <a:noFill/>
                    </a:ln>
                  </pic:spPr>
                </pic:pic>
              </a:graphicData>
            </a:graphic>
          </wp:inline>
        </w:drawing>
      </w:r>
    </w:p>
    <w:p w14:paraId="0E765D8E" w14:textId="04DCA489" w:rsidR="00B115BD" w:rsidRPr="00B115BD" w:rsidRDefault="00B115BD" w:rsidP="006F7989">
      <w:pPr>
        <w:spacing w:line="240" w:lineRule="auto"/>
        <w:rPr>
          <w:rFonts w:ascii="Times New Roman" w:eastAsia="Times New Roman" w:hAnsi="Times New Roman" w:cs="Times New Roman"/>
          <w:b/>
          <w:bCs/>
          <w:iCs/>
          <w:sz w:val="28"/>
          <w:szCs w:val="24"/>
          <w:lang w:val="en-US"/>
        </w:rPr>
      </w:pPr>
      <w:r w:rsidRPr="00B115BD">
        <w:rPr>
          <w:rFonts w:ascii="Times New Roman" w:hAnsi="Times New Roman" w:cs="Times New Roman"/>
          <w:szCs w:val="24"/>
        </w:rPr>
        <w:br w:type="page"/>
      </w:r>
    </w:p>
    <w:p w14:paraId="1FA0D970" w14:textId="77777777" w:rsidR="00043599" w:rsidRPr="00B115BD" w:rsidRDefault="00043599" w:rsidP="00137711">
      <w:pPr>
        <w:pStyle w:val="Heading2"/>
        <w:numPr>
          <w:ilvl w:val="0"/>
          <w:numId w:val="0"/>
        </w:numPr>
      </w:pPr>
    </w:p>
    <w:p w14:paraId="6DEFD2F8" w14:textId="02F1DFE1" w:rsidR="00043599" w:rsidRPr="00B115BD" w:rsidRDefault="00043599" w:rsidP="006F7989">
      <w:pPr>
        <w:pStyle w:val="Heading1"/>
        <w:jc w:val="center"/>
        <w:rPr>
          <w:rFonts w:ascii="Times New Roman" w:hAnsi="Times New Roman" w:cs="Times New Roman"/>
        </w:rPr>
      </w:pPr>
      <w:bookmarkStart w:id="1151" w:name="_Toc86589993"/>
      <w:r w:rsidRPr="00B115BD">
        <w:rPr>
          <w:rFonts w:ascii="Times New Roman" w:hAnsi="Times New Roman" w:cs="Times New Roman"/>
        </w:rPr>
        <w:t xml:space="preserve">Chapter </w:t>
      </w:r>
      <w:r w:rsidR="00AE185E" w:rsidRPr="00B115BD">
        <w:rPr>
          <w:rFonts w:ascii="Times New Roman" w:hAnsi="Times New Roman" w:cs="Times New Roman"/>
        </w:rPr>
        <w:t>0</w:t>
      </w:r>
      <w:r w:rsidRPr="00B115BD">
        <w:rPr>
          <w:rFonts w:ascii="Times New Roman" w:hAnsi="Times New Roman" w:cs="Times New Roman"/>
        </w:rPr>
        <w:t>4</w:t>
      </w:r>
      <w:bookmarkEnd w:id="1151"/>
    </w:p>
    <w:p w14:paraId="7B819DC0" w14:textId="2F8A53A3" w:rsidR="00043599" w:rsidRPr="00137711" w:rsidRDefault="00043599" w:rsidP="00F67D68">
      <w:pPr>
        <w:pStyle w:val="Heading2"/>
        <w:numPr>
          <w:ilvl w:val="1"/>
          <w:numId w:val="48"/>
        </w:numPr>
      </w:pPr>
      <w:bookmarkStart w:id="1152" w:name="_Toc86589994"/>
      <w:bookmarkStart w:id="1153" w:name="_Hlk65885325"/>
      <w:r w:rsidRPr="00137711">
        <w:t>Introduction</w:t>
      </w:r>
      <w:bookmarkEnd w:id="1152"/>
    </w:p>
    <w:p w14:paraId="368DC822" w14:textId="77777777" w:rsidR="00043599" w:rsidRPr="00137711" w:rsidRDefault="00043599" w:rsidP="00F67D68">
      <w:pPr>
        <w:pStyle w:val="Heading3"/>
        <w:numPr>
          <w:ilvl w:val="0"/>
          <w:numId w:val="49"/>
        </w:numPr>
      </w:pPr>
      <w:bookmarkStart w:id="1154" w:name="_Toc86589995"/>
      <w:r w:rsidRPr="00137711">
        <w:t>Purpose of Document</w:t>
      </w:r>
      <w:bookmarkEnd w:id="1154"/>
      <w:r w:rsidRPr="00137711">
        <w:t xml:space="preserve"> </w:t>
      </w:r>
    </w:p>
    <w:p w14:paraId="55FA8A67" w14:textId="78C263F8" w:rsidR="00043599" w:rsidRPr="00B115BD" w:rsidRDefault="00043599" w:rsidP="006F7989">
      <w:pPr>
        <w:spacing w:after="240" w:line="240" w:lineRule="auto"/>
        <w:ind w:left="360"/>
        <w:jc w:val="both"/>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4"/>
          <w:szCs w:val="24"/>
          <w:lang w:val="en-US"/>
        </w:rPr>
        <w:t>The purpose of this document is to give a detailed description of the requirements for the “</w:t>
      </w:r>
      <w:r w:rsidRPr="00B115BD">
        <w:rPr>
          <w:rFonts w:ascii="Times New Roman" w:eastAsia="Times New Roman" w:hAnsi="Times New Roman" w:cs="Times New Roman"/>
          <w:b/>
          <w:bCs/>
          <w:sz w:val="24"/>
          <w:szCs w:val="24"/>
          <w:lang w:val="en-US"/>
        </w:rPr>
        <w:t>Textile Auxiliaries</w:t>
      </w:r>
      <w:r w:rsidRPr="00B115BD">
        <w:rPr>
          <w:rFonts w:ascii="Times New Roman" w:eastAsia="Times New Roman" w:hAnsi="Times New Roman" w:cs="Times New Roman"/>
          <w:sz w:val="24"/>
          <w:szCs w:val="24"/>
          <w:lang w:val="en-US"/>
        </w:rPr>
        <w:t>”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14:paraId="079C6411" w14:textId="77777777" w:rsidR="00043599" w:rsidRPr="00B115BD" w:rsidRDefault="00043599" w:rsidP="00F67D68">
      <w:pPr>
        <w:pStyle w:val="Heading3"/>
        <w:numPr>
          <w:ilvl w:val="0"/>
          <w:numId w:val="46"/>
        </w:numPr>
      </w:pPr>
      <w:bookmarkStart w:id="1155" w:name="_Toc86589996"/>
      <w:r w:rsidRPr="00B115BD">
        <w:t>Project Overview</w:t>
      </w:r>
      <w:bookmarkEnd w:id="1155"/>
      <w:r w:rsidRPr="00B115BD">
        <w:tab/>
      </w:r>
      <w:r w:rsidRPr="00B115BD">
        <w:tab/>
      </w:r>
      <w:r w:rsidRPr="00B115BD">
        <w:tab/>
      </w:r>
    </w:p>
    <w:p w14:paraId="15B7A111" w14:textId="5ABB8DD6" w:rsidR="00043599" w:rsidRPr="00B115BD" w:rsidRDefault="00043599" w:rsidP="00137711">
      <w:pPr>
        <w:spacing w:after="0" w:line="240" w:lineRule="auto"/>
        <w:ind w:left="360"/>
        <w:jc w:val="both"/>
        <w:rPr>
          <w:rFonts w:ascii="Times New Roman" w:eastAsia="Times New Roman" w:hAnsi="Times New Roman" w:cs="Times New Roman"/>
          <w:sz w:val="24"/>
          <w:szCs w:val="24"/>
          <w:lang w:val="en-US"/>
        </w:rPr>
      </w:pPr>
      <w:r w:rsidRPr="00B115BD">
        <w:rPr>
          <w:rFonts w:ascii="Times New Roman" w:eastAsia="Times New Roman" w:hAnsi="Times New Roman" w:cs="Times New Roman"/>
          <w:sz w:val="24"/>
          <w:szCs w:val="24"/>
          <w:lang w:val="en-US"/>
        </w:rPr>
        <w:t xml:space="preserve">Many textile sites are contributing to this but no site provides everything from raw materials to finished products. For example, in OLX [1], the only ready-made cloth is available.  We can't make our designs and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Similarly, there is another website called “Wal-Mart [2]” in which they also give the option to select the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of the fabric, but even here we cannot design the fabric on our own.  We can order by selecting one of the designs that they already have.</w:t>
      </w:r>
    </w:p>
    <w:p w14:paraId="40AAC831" w14:textId="1B8BD68D" w:rsidR="00043599" w:rsidRPr="00B115BD" w:rsidRDefault="00043599" w:rsidP="00137711">
      <w:pPr>
        <w:spacing w:after="240" w:line="240" w:lineRule="auto"/>
        <w:ind w:left="360"/>
        <w:jc w:val="both"/>
        <w:rPr>
          <w:rFonts w:ascii="Times New Roman" w:eastAsia="Times New Roman" w:hAnsi="Times New Roman" w:cs="Times New Roman"/>
          <w:sz w:val="20"/>
          <w:szCs w:val="24"/>
          <w:lang w:val="en-US"/>
        </w:rPr>
      </w:pPr>
      <w:r w:rsidRPr="00B115BD">
        <w:rPr>
          <w:rFonts w:ascii="Times New Roman" w:eastAsia="Times New Roman" w:hAnsi="Times New Roman" w:cs="Times New Roman"/>
          <w:sz w:val="24"/>
          <w:szCs w:val="24"/>
          <w:lang w:val="en-US"/>
        </w:rPr>
        <w:t xml:space="preserve">We are adding to them that we can produce goods in custom design,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and quality.  Like they can make their goods by sending their design to the seller. There are some things we are adding to it, such as the seller may request the buyer that we have to produce goods in such a design, </w:t>
      </w:r>
      <w:r w:rsidR="00236408" w:rsidRPr="00B115BD">
        <w:rPr>
          <w:rFonts w:ascii="Times New Roman" w:eastAsia="Times New Roman" w:hAnsi="Times New Roman" w:cs="Times New Roman"/>
          <w:sz w:val="24"/>
          <w:szCs w:val="24"/>
          <w:lang w:val="en-US"/>
        </w:rPr>
        <w:t>colors</w:t>
      </w:r>
      <w:r w:rsidRPr="00B115BD">
        <w:rPr>
          <w:rFonts w:ascii="Times New Roman" w:eastAsia="Times New Roman" w:hAnsi="Times New Roman" w:cs="Times New Roman"/>
          <w:sz w:val="24"/>
          <w:szCs w:val="24"/>
          <w:lang w:val="en-US"/>
        </w:rPr>
        <w:t xml:space="preserve"> and quality which the buyer provides.  And also, the seller can upload his services to see what he is providing. This is beneficial for both parties as compared to the conventional system because it saves time and physical efforts like go and check the services of different industries. There are some advance and security features like privacy, tacking and monitoring of orders, analytics of seller, ratings, chatbots etc.</w:t>
      </w:r>
    </w:p>
    <w:p w14:paraId="72CED06C" w14:textId="3044D238" w:rsidR="005A38E8" w:rsidRPr="00B115BD" w:rsidRDefault="005A38E8" w:rsidP="00137711">
      <w:pPr>
        <w:pStyle w:val="Heading2"/>
      </w:pPr>
      <w:bookmarkStart w:id="1156" w:name="_Toc86589997"/>
      <w:bookmarkEnd w:id="1153"/>
      <w:r w:rsidRPr="00B115BD">
        <w:lastRenderedPageBreak/>
        <w:t>Class Diagram</w:t>
      </w:r>
      <w:bookmarkEnd w:id="1156"/>
    </w:p>
    <w:p w14:paraId="031EAA29" w14:textId="77777777" w:rsidR="005A38E8" w:rsidRPr="00B115BD" w:rsidRDefault="008F63E1" w:rsidP="006F7989">
      <w:pPr>
        <w:spacing w:line="240" w:lineRule="auto"/>
        <w:rPr>
          <w:rFonts w:ascii="Times New Roman" w:hAnsi="Times New Roman" w:cs="Times New Roman"/>
          <w:lang w:val="en-US"/>
        </w:rPr>
      </w:pPr>
      <w:r w:rsidRPr="00B115BD">
        <w:rPr>
          <w:rFonts w:ascii="Times New Roman" w:hAnsi="Times New Roman" w:cs="Times New Roman"/>
          <w:noProof/>
          <w:lang w:val="en-US"/>
        </w:rPr>
        <w:drawing>
          <wp:inline distT="0" distB="0" distL="0" distR="0" wp14:anchorId="39288DE6" wp14:editId="63D8855F">
            <wp:extent cx="5731510" cy="3968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68750"/>
                    </a:xfrm>
                    <a:prstGeom prst="rect">
                      <a:avLst/>
                    </a:prstGeom>
                  </pic:spPr>
                </pic:pic>
              </a:graphicData>
            </a:graphic>
          </wp:inline>
        </w:drawing>
      </w:r>
    </w:p>
    <w:p w14:paraId="4A72A22A" w14:textId="2F667EE3" w:rsidR="008F63E1" w:rsidRDefault="007E2DE9" w:rsidP="007E2DE9">
      <w:pPr>
        <w:pStyle w:val="Heading2"/>
      </w:pPr>
      <w:bookmarkStart w:id="1157" w:name="_Toc86589998"/>
      <w:r w:rsidRPr="007E2DE9">
        <w:t>System Sequence Diagrams</w:t>
      </w:r>
      <w:bookmarkEnd w:id="1157"/>
    </w:p>
    <w:p w14:paraId="0A1E9FA9" w14:textId="04635D25" w:rsidR="007E2DE9" w:rsidRDefault="007E2DE9" w:rsidP="00F67D68">
      <w:pPr>
        <w:pStyle w:val="Heading3"/>
        <w:numPr>
          <w:ilvl w:val="0"/>
          <w:numId w:val="50"/>
        </w:numPr>
      </w:pPr>
      <w:bookmarkStart w:id="1158" w:name="_Toc86589999"/>
      <w:r>
        <w:t>Admin</w:t>
      </w:r>
      <w:bookmarkEnd w:id="1158"/>
    </w:p>
    <w:p w14:paraId="386327A1" w14:textId="24615A01" w:rsidR="007E2DE9" w:rsidRDefault="007E2DE9" w:rsidP="000E3630">
      <w:pPr>
        <w:jc w:val="center"/>
        <w:rPr>
          <w:lang w:val="en-US"/>
        </w:rPr>
      </w:pPr>
      <w:r>
        <w:rPr>
          <w:noProof/>
          <w:lang w:val="en-US"/>
        </w:rPr>
        <w:drawing>
          <wp:inline distT="0" distB="0" distL="0" distR="0" wp14:anchorId="75425D51" wp14:editId="29294F72">
            <wp:extent cx="5551416" cy="3914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78653" cy="3933982"/>
                    </a:xfrm>
                    <a:prstGeom prst="rect">
                      <a:avLst/>
                    </a:prstGeom>
                  </pic:spPr>
                </pic:pic>
              </a:graphicData>
            </a:graphic>
          </wp:inline>
        </w:drawing>
      </w:r>
    </w:p>
    <w:p w14:paraId="45C68D56" w14:textId="2C53153F" w:rsidR="007E2DE9" w:rsidRDefault="007E2DE9" w:rsidP="00F67D68">
      <w:pPr>
        <w:pStyle w:val="Heading3"/>
        <w:numPr>
          <w:ilvl w:val="0"/>
          <w:numId w:val="50"/>
        </w:numPr>
      </w:pPr>
      <w:bookmarkStart w:id="1159" w:name="_Toc86590000"/>
      <w:r>
        <w:lastRenderedPageBreak/>
        <w:t>Owner</w:t>
      </w:r>
      <w:bookmarkEnd w:id="1159"/>
    </w:p>
    <w:p w14:paraId="07AD74AA" w14:textId="5401492B" w:rsidR="007E2DE9" w:rsidRDefault="007E2DE9" w:rsidP="000E3630">
      <w:pPr>
        <w:jc w:val="center"/>
        <w:rPr>
          <w:lang w:val="en-US"/>
        </w:rPr>
      </w:pPr>
      <w:r>
        <w:rPr>
          <w:noProof/>
          <w:lang w:val="en-US"/>
        </w:rPr>
        <w:drawing>
          <wp:inline distT="0" distB="0" distL="0" distR="0" wp14:anchorId="39998574" wp14:editId="09D8FA10">
            <wp:extent cx="5624868" cy="408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657613" cy="4110013"/>
                    </a:xfrm>
                    <a:prstGeom prst="rect">
                      <a:avLst/>
                    </a:prstGeom>
                  </pic:spPr>
                </pic:pic>
              </a:graphicData>
            </a:graphic>
          </wp:inline>
        </w:drawing>
      </w:r>
    </w:p>
    <w:p w14:paraId="5060EB5C" w14:textId="70AD1F4D" w:rsidR="007E2DE9" w:rsidRDefault="000E3630" w:rsidP="00F67D68">
      <w:pPr>
        <w:pStyle w:val="Heading3"/>
        <w:numPr>
          <w:ilvl w:val="0"/>
          <w:numId w:val="50"/>
        </w:numPr>
      </w:pPr>
      <w:bookmarkStart w:id="1160" w:name="_Toc86590001"/>
      <w:r>
        <w:t>User</w:t>
      </w:r>
      <w:bookmarkEnd w:id="1160"/>
    </w:p>
    <w:p w14:paraId="72F90990" w14:textId="4EF427F3" w:rsidR="007E2DE9" w:rsidRPr="007E2DE9" w:rsidRDefault="007E2DE9" w:rsidP="000E3630">
      <w:pPr>
        <w:jc w:val="center"/>
        <w:rPr>
          <w:lang w:val="en-US"/>
        </w:rPr>
      </w:pPr>
      <w:r>
        <w:rPr>
          <w:noProof/>
          <w:lang w:val="en-US"/>
        </w:rPr>
        <w:drawing>
          <wp:inline distT="0" distB="0" distL="0" distR="0" wp14:anchorId="4576FF09" wp14:editId="5E454951">
            <wp:extent cx="5340227" cy="403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360395" cy="4053852"/>
                    </a:xfrm>
                    <a:prstGeom prst="rect">
                      <a:avLst/>
                    </a:prstGeom>
                  </pic:spPr>
                </pic:pic>
              </a:graphicData>
            </a:graphic>
          </wp:inline>
        </w:drawing>
      </w:r>
    </w:p>
    <w:sectPr w:rsidR="007E2DE9" w:rsidRPr="007E2DE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FA684" w14:textId="77777777" w:rsidR="001C2FEE" w:rsidRDefault="001C2FEE" w:rsidP="007E2DE9">
      <w:pPr>
        <w:spacing w:after="0" w:line="240" w:lineRule="auto"/>
      </w:pPr>
      <w:r>
        <w:separator/>
      </w:r>
    </w:p>
  </w:endnote>
  <w:endnote w:type="continuationSeparator" w:id="0">
    <w:p w14:paraId="749E3F07" w14:textId="77777777" w:rsidR="001C2FEE" w:rsidRDefault="001C2FEE" w:rsidP="007E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ommonBullets">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461E" w14:textId="77777777" w:rsidR="007E2DE9" w:rsidRDefault="007E2DE9" w:rsidP="007E2DE9">
    <w:pPr>
      <w:pStyle w:val="Header"/>
      <w:pBdr>
        <w:bottom w:val="single" w:sz="4" w:space="1" w:color="auto"/>
      </w:pBdr>
      <w:tabs>
        <w:tab w:val="clear" w:pos="8640"/>
        <w:tab w:val="center" w:pos="5220"/>
        <w:tab w:val="right" w:pos="9360"/>
        <w:tab w:val="right" w:pos="10350"/>
      </w:tabs>
      <w:rPr>
        <w:rFonts w:ascii="Tahoma" w:hAnsi="Tahoma" w:cs="Tahoma"/>
        <w:sz w:val="16"/>
      </w:rPr>
    </w:pPr>
  </w:p>
  <w:p w14:paraId="3C17AD72" w14:textId="7DC0676E" w:rsidR="007E2DE9" w:rsidRDefault="007E2DE9" w:rsidP="007E2DE9">
    <w:pPr>
      <w:pStyle w:val="Footer"/>
      <w:tabs>
        <w:tab w:val="clear" w:pos="8640"/>
        <w:tab w:val="right" w:pos="8820"/>
      </w:tabs>
    </w:pPr>
    <w:r>
      <w:rPr>
        <w:rFonts w:ascii="Tahoma" w:hAnsi="Tahoma" w:cs="Tahoma"/>
        <w:sz w:val="16"/>
      </w:rPr>
      <w:t>January 15, 2021</w:t>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Pr>
        <w:rFonts w:ascii="Tahoma" w:hAnsi="Tahoma" w:cs="Tahoma"/>
        <w:sz w:val="16"/>
      </w:rPr>
      <w:t>2</w:t>
    </w:r>
    <w:r>
      <w:rPr>
        <w:rFonts w:ascii="Tahoma" w:hAnsi="Tahoma" w:cs="Tahoma"/>
        <w:sz w:val="16"/>
      </w:rPr>
      <w:fldChar w:fldCharType="end"/>
    </w:r>
    <w:r>
      <w:rPr>
        <w:rFonts w:ascii="Tahoma" w:hAnsi="Tahoma" w:cs="Tahoma"/>
        <w:sz w:val="16"/>
      </w:rPr>
      <w:t xml:space="preserve"> of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Pr>
        <w:rFonts w:ascii="Tahoma" w:hAnsi="Tahoma" w:cs="Tahoma"/>
        <w:sz w:val="16"/>
      </w:rPr>
      <w:t>23</w:t>
    </w:r>
    <w:r>
      <w:rPr>
        <w:rFonts w:ascii="Tahoma" w:hAnsi="Tahoma" w:cs="Tahom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6D734" w14:textId="77777777" w:rsidR="001C2FEE" w:rsidRDefault="001C2FEE" w:rsidP="007E2DE9">
      <w:pPr>
        <w:spacing w:after="0" w:line="240" w:lineRule="auto"/>
      </w:pPr>
      <w:r>
        <w:separator/>
      </w:r>
    </w:p>
  </w:footnote>
  <w:footnote w:type="continuationSeparator" w:id="0">
    <w:p w14:paraId="7F8592FA" w14:textId="77777777" w:rsidR="001C2FEE" w:rsidRDefault="001C2FEE" w:rsidP="007E2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CE68D" w14:textId="68735853" w:rsidR="007E2DE9" w:rsidRPr="007E2DE9" w:rsidRDefault="007E2DE9" w:rsidP="007E2DE9">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CMP-4970</w:t>
    </w:r>
    <w:r>
      <w:rPr>
        <w:rFonts w:ascii="Tahoma" w:hAnsi="Tahoma" w:cs="Tahoma"/>
        <w:sz w:val="16"/>
      </w:rPr>
      <w:tab/>
      <w:t>Textile Auxiliaries</w:t>
    </w:r>
    <w:r>
      <w:rPr>
        <w:rFonts w:ascii="Tahoma" w:hAnsi="Tahoma" w:cs="Tahoma"/>
        <w:sz w:val="16"/>
      </w:rPr>
      <w:tab/>
      <w:t xml:space="preserve">      </w:t>
    </w:r>
    <w:proofErr w:type="gramStart"/>
    <w:r>
      <w:rPr>
        <w:rFonts w:ascii="Tahoma" w:hAnsi="Tahoma" w:cs="Tahoma"/>
        <w:sz w:val="16"/>
      </w:rPr>
      <w:tab/>
      <w:t xml:space="preserve">  Version</w:t>
    </w:r>
    <w:proofErr w:type="gramEnd"/>
    <w:r>
      <w:rPr>
        <w:rFonts w:ascii="Tahoma" w:hAnsi="Tahoma" w:cs="Tahoma"/>
        <w:sz w:val="16"/>
      </w:rPr>
      <w:t xml:space="preserve"> 1.0</w:t>
    </w:r>
  </w:p>
  <w:p w14:paraId="364A65E3" w14:textId="77777777" w:rsidR="000D5E53" w:rsidRDefault="000D5E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4DFA"/>
    <w:multiLevelType w:val="multilevel"/>
    <w:tmpl w:val="8CB0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2"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8D133B7"/>
    <w:multiLevelType w:val="hybridMultilevel"/>
    <w:tmpl w:val="F59E32F8"/>
    <w:lvl w:ilvl="0" w:tplc="0409000F">
      <w:start w:val="1"/>
      <w:numFmt w:val="decimal"/>
      <w:lvlText w:val="%1."/>
      <w:lvlJc w:val="left"/>
      <w:pPr>
        <w:ind w:left="360" w:hanging="360"/>
      </w:pPr>
    </w:lvl>
    <w:lvl w:ilvl="1" w:tplc="04090019" w:tentative="1">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4" w15:restartNumberingAfterBreak="0">
    <w:nsid w:val="18DE257F"/>
    <w:multiLevelType w:val="hybridMultilevel"/>
    <w:tmpl w:val="17FC83AA"/>
    <w:lvl w:ilvl="0" w:tplc="0409000F">
      <w:start w:val="1"/>
      <w:numFmt w:val="decimal"/>
      <w:lvlText w:val="%1."/>
      <w:lvlJc w:val="left"/>
      <w:pPr>
        <w:ind w:left="360" w:hanging="360"/>
      </w:pPr>
    </w:lvl>
    <w:lvl w:ilvl="1" w:tplc="04090019" w:tentative="1">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5" w15:restartNumberingAfterBreak="0">
    <w:nsid w:val="1A013D88"/>
    <w:multiLevelType w:val="multilevel"/>
    <w:tmpl w:val="B66CEC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7A524BE"/>
    <w:multiLevelType w:val="multilevel"/>
    <w:tmpl w:val="8E7A4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23755"/>
    <w:multiLevelType w:val="hybridMultilevel"/>
    <w:tmpl w:val="EAE291DA"/>
    <w:lvl w:ilvl="0" w:tplc="04090001">
      <w:start w:val="1"/>
      <w:numFmt w:val="bullet"/>
      <w:lvlText w:val=""/>
      <w:lvlJc w:val="left"/>
      <w:pPr>
        <w:ind w:left="1109" w:hanging="360"/>
      </w:pPr>
      <w:rPr>
        <w:rFonts w:ascii="Symbol" w:hAnsi="Symbol" w:hint="default"/>
      </w:rPr>
    </w:lvl>
    <w:lvl w:ilvl="1" w:tplc="04090001">
      <w:start w:val="1"/>
      <w:numFmt w:val="bullet"/>
      <w:lvlText w:val=""/>
      <w:lvlJc w:val="left"/>
      <w:pPr>
        <w:ind w:left="1829" w:hanging="360"/>
      </w:pPr>
      <w:rPr>
        <w:rFonts w:ascii="Symbol" w:hAnsi="Symbol"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9" w15:restartNumberingAfterBreak="0">
    <w:nsid w:val="308E6E79"/>
    <w:multiLevelType w:val="multilevel"/>
    <w:tmpl w:val="E69C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42125"/>
    <w:multiLevelType w:val="multilevel"/>
    <w:tmpl w:val="835848C6"/>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1" w15:restartNumberingAfterBreak="0">
    <w:nsid w:val="3B9926E1"/>
    <w:multiLevelType w:val="hybridMultilevel"/>
    <w:tmpl w:val="725EE3A4"/>
    <w:lvl w:ilvl="0" w:tplc="0409000F">
      <w:start w:val="1"/>
      <w:numFmt w:val="decimal"/>
      <w:lvlText w:val="%1."/>
      <w:lvlJc w:val="left"/>
      <w:pPr>
        <w:ind w:left="360" w:hanging="360"/>
      </w:pPr>
    </w:lvl>
    <w:lvl w:ilvl="1" w:tplc="04090019" w:tentative="1">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12" w15:restartNumberingAfterBreak="0">
    <w:nsid w:val="3E42333D"/>
    <w:multiLevelType w:val="multilevel"/>
    <w:tmpl w:val="A4049B46"/>
    <w:lvl w:ilvl="0">
      <w:start w:val="2"/>
      <w:numFmt w:val="decimal"/>
      <w:lvlText w:val="%1."/>
      <w:lvlJc w:val="left"/>
      <w:pPr>
        <w:tabs>
          <w:tab w:val="num" w:pos="360"/>
        </w:tabs>
        <w:ind w:left="360" w:hanging="360"/>
      </w:pPr>
      <w:rPr>
        <w:rFonts w:hint="default"/>
        <w:sz w:val="32"/>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3EDD6442"/>
    <w:multiLevelType w:val="multilevel"/>
    <w:tmpl w:val="1EC8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137C1"/>
    <w:multiLevelType w:val="hybridMultilevel"/>
    <w:tmpl w:val="3648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6E0CDC"/>
    <w:multiLevelType w:val="multilevel"/>
    <w:tmpl w:val="25C0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47B99"/>
    <w:multiLevelType w:val="hybridMultilevel"/>
    <w:tmpl w:val="4982570A"/>
    <w:lvl w:ilvl="0" w:tplc="9BD2619A">
      <w:start w:val="1"/>
      <w:numFmt w:val="decimal"/>
      <w:pStyle w:val="Heading3"/>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7" w15:restartNumberingAfterBreak="0">
    <w:nsid w:val="4B6C3A5C"/>
    <w:multiLevelType w:val="multilevel"/>
    <w:tmpl w:val="1D1A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340C1"/>
    <w:multiLevelType w:val="multilevel"/>
    <w:tmpl w:val="AA62F514"/>
    <w:lvl w:ilvl="0">
      <w:start w:val="1"/>
      <w:numFmt w:val="decimal"/>
      <w:lvlText w:val="%1."/>
      <w:lvlJc w:val="left"/>
      <w:pPr>
        <w:tabs>
          <w:tab w:val="num" w:pos="360"/>
        </w:tabs>
        <w:ind w:left="360" w:hanging="360"/>
      </w:pPr>
      <w:rPr>
        <w:sz w:val="32"/>
      </w:rPr>
    </w:lvl>
    <w:lvl w:ilvl="1">
      <w:start w:val="1"/>
      <w:numFmt w:val="decimal"/>
      <w:isLgl/>
      <w:lvlText w:val="%1.%2"/>
      <w:lvlJc w:val="left"/>
      <w:pPr>
        <w:tabs>
          <w:tab w:val="num" w:pos="390"/>
        </w:tabs>
        <w:ind w:left="390" w:hanging="39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19" w15:restartNumberingAfterBreak="0">
    <w:nsid w:val="52C46C9E"/>
    <w:multiLevelType w:val="multilevel"/>
    <w:tmpl w:val="754C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924B74"/>
    <w:multiLevelType w:val="multilevel"/>
    <w:tmpl w:val="A6EC4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601A40"/>
    <w:multiLevelType w:val="multilevel"/>
    <w:tmpl w:val="AC7C8AC6"/>
    <w:lvl w:ilvl="0">
      <w:start w:val="1"/>
      <w:numFmt w:val="decimal"/>
      <w:lvlText w:val="%1."/>
      <w:lvlJc w:val="left"/>
      <w:pPr>
        <w:tabs>
          <w:tab w:val="num" w:pos="360"/>
        </w:tabs>
        <w:ind w:left="360" w:hanging="360"/>
      </w:pPr>
      <w:rPr>
        <w:sz w:val="32"/>
      </w:rPr>
    </w:lvl>
    <w:lvl w:ilvl="1">
      <w:start w:val="1"/>
      <w:numFmt w:val="decimal"/>
      <w:isLgl/>
      <w:lvlText w:val="%1.%2"/>
      <w:lvlJc w:val="left"/>
      <w:pPr>
        <w:tabs>
          <w:tab w:val="num" w:pos="390"/>
        </w:tabs>
        <w:ind w:left="390" w:hanging="39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22" w15:restartNumberingAfterBreak="0">
    <w:nsid w:val="5F7316D5"/>
    <w:multiLevelType w:val="multilevel"/>
    <w:tmpl w:val="DF64A0CC"/>
    <w:lvl w:ilvl="0">
      <w:start w:val="1"/>
      <w:numFmt w:val="decimal"/>
      <w:lvlText w:val="%1."/>
      <w:lvlJc w:val="left"/>
      <w:pPr>
        <w:tabs>
          <w:tab w:val="num" w:pos="360"/>
        </w:tabs>
        <w:ind w:left="360" w:hanging="360"/>
      </w:pPr>
      <w:rPr>
        <w:sz w:val="32"/>
      </w:rPr>
    </w:lvl>
    <w:lvl w:ilvl="1">
      <w:start w:val="1"/>
      <w:numFmt w:val="decimal"/>
      <w:isLgl/>
      <w:lvlText w:val="%1.%2"/>
      <w:lvlJc w:val="left"/>
      <w:pPr>
        <w:tabs>
          <w:tab w:val="num" w:pos="390"/>
        </w:tabs>
        <w:ind w:left="390" w:hanging="39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23" w15:restartNumberingAfterBreak="0">
    <w:nsid w:val="65F250E4"/>
    <w:multiLevelType w:val="multilevel"/>
    <w:tmpl w:val="CF58DF00"/>
    <w:lvl w:ilvl="0">
      <w:start w:val="1"/>
      <w:numFmt w:val="decimal"/>
      <w:lvlText w:val="%1."/>
      <w:lvlJc w:val="left"/>
      <w:pPr>
        <w:tabs>
          <w:tab w:val="num" w:pos="360"/>
        </w:tabs>
        <w:ind w:left="360" w:hanging="360"/>
      </w:pPr>
      <w:rPr>
        <w:rFonts w:hint="default"/>
        <w:sz w:val="32"/>
      </w:rPr>
    </w:lvl>
    <w:lvl w:ilvl="1">
      <w:start w:val="1"/>
      <w:numFmt w:val="decimal"/>
      <w:pStyle w:val="Heading2"/>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69983EFD"/>
    <w:multiLevelType w:val="multilevel"/>
    <w:tmpl w:val="0A6AC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87C27"/>
    <w:multiLevelType w:val="multilevel"/>
    <w:tmpl w:val="5EE85D00"/>
    <w:lvl w:ilvl="0">
      <w:start w:val="1"/>
      <w:numFmt w:val="decimal"/>
      <w:lvlText w:val="%1."/>
      <w:lvlJc w:val="left"/>
      <w:pPr>
        <w:tabs>
          <w:tab w:val="num" w:pos="360"/>
        </w:tabs>
        <w:ind w:left="360" w:hanging="360"/>
      </w:pPr>
      <w:rPr>
        <w:sz w:val="32"/>
      </w:rPr>
    </w:lvl>
    <w:lvl w:ilvl="1">
      <w:start w:val="1"/>
      <w:numFmt w:val="decimal"/>
      <w:isLgl/>
      <w:lvlText w:val="%1.%2"/>
      <w:lvlJc w:val="left"/>
      <w:pPr>
        <w:tabs>
          <w:tab w:val="num" w:pos="390"/>
        </w:tabs>
        <w:ind w:left="390" w:hanging="39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26" w15:restartNumberingAfterBreak="0">
    <w:nsid w:val="6F846F32"/>
    <w:multiLevelType w:val="hybridMultilevel"/>
    <w:tmpl w:val="7AA8E1E8"/>
    <w:lvl w:ilvl="0" w:tplc="0409000F">
      <w:start w:val="1"/>
      <w:numFmt w:val="decimal"/>
      <w:lvlText w:val="%1."/>
      <w:lvlJc w:val="left"/>
      <w:pPr>
        <w:ind w:left="360" w:hanging="360"/>
      </w:pPr>
    </w:lvl>
    <w:lvl w:ilvl="1" w:tplc="04090019" w:tentative="1">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27" w15:restartNumberingAfterBreak="0">
    <w:nsid w:val="6FE157D5"/>
    <w:multiLevelType w:val="multilevel"/>
    <w:tmpl w:val="C7DE4B30"/>
    <w:lvl w:ilvl="0">
      <w:start w:val="1"/>
      <w:numFmt w:val="decimal"/>
      <w:lvlText w:val="%1."/>
      <w:lvlJc w:val="left"/>
      <w:pPr>
        <w:tabs>
          <w:tab w:val="num" w:pos="360"/>
        </w:tabs>
        <w:ind w:left="360" w:hanging="360"/>
      </w:pPr>
      <w:rPr>
        <w:sz w:val="32"/>
      </w:rPr>
    </w:lvl>
    <w:lvl w:ilvl="1">
      <w:start w:val="1"/>
      <w:numFmt w:val="decimal"/>
      <w:isLgl/>
      <w:lvlText w:val="%1.%2"/>
      <w:lvlJc w:val="left"/>
      <w:pPr>
        <w:tabs>
          <w:tab w:val="num" w:pos="390"/>
        </w:tabs>
        <w:ind w:left="390" w:hanging="39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28"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29" w15:restartNumberingAfterBreak="0">
    <w:nsid w:val="75EA73A1"/>
    <w:multiLevelType w:val="hybridMultilevel"/>
    <w:tmpl w:val="51384644"/>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30" w15:restartNumberingAfterBreak="0">
    <w:nsid w:val="772F238B"/>
    <w:multiLevelType w:val="multilevel"/>
    <w:tmpl w:val="F6D4D998"/>
    <w:lvl w:ilvl="0">
      <w:start w:val="1"/>
      <w:numFmt w:val="decimal"/>
      <w:lvlText w:val="%1."/>
      <w:lvlJc w:val="left"/>
      <w:pPr>
        <w:tabs>
          <w:tab w:val="num" w:pos="360"/>
        </w:tabs>
        <w:ind w:left="360" w:hanging="360"/>
      </w:pPr>
      <w:rPr>
        <w:rFonts w:hint="default"/>
        <w:sz w:val="32"/>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1" w15:restartNumberingAfterBreak="0">
    <w:nsid w:val="7CEA674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E3C0D61"/>
    <w:multiLevelType w:val="hybridMultilevel"/>
    <w:tmpl w:val="DFD48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85941036">
    <w:abstractNumId w:val="10"/>
  </w:num>
  <w:num w:numId="2" w16cid:durableId="1816946011">
    <w:abstractNumId w:val="8"/>
  </w:num>
  <w:num w:numId="3" w16cid:durableId="1470971628">
    <w:abstractNumId w:val="32"/>
  </w:num>
  <w:num w:numId="4" w16cid:durableId="992610720">
    <w:abstractNumId w:val="5"/>
  </w:num>
  <w:num w:numId="5" w16cid:durableId="12343409">
    <w:abstractNumId w:val="15"/>
  </w:num>
  <w:num w:numId="6" w16cid:durableId="1327630914">
    <w:abstractNumId w:val="17"/>
  </w:num>
  <w:num w:numId="7" w16cid:durableId="599334198">
    <w:abstractNumId w:val="0"/>
  </w:num>
  <w:num w:numId="8" w16cid:durableId="135295334">
    <w:abstractNumId w:val="13"/>
  </w:num>
  <w:num w:numId="9" w16cid:durableId="149298538">
    <w:abstractNumId w:val="19"/>
  </w:num>
  <w:num w:numId="10" w16cid:durableId="1614284290">
    <w:abstractNumId w:val="9"/>
  </w:num>
  <w:num w:numId="11" w16cid:durableId="1666977964">
    <w:abstractNumId w:val="20"/>
  </w:num>
  <w:num w:numId="12" w16cid:durableId="247806817">
    <w:abstractNumId w:val="24"/>
  </w:num>
  <w:num w:numId="13" w16cid:durableId="1524173185">
    <w:abstractNumId w:val="7"/>
  </w:num>
  <w:num w:numId="14" w16cid:durableId="2036419564">
    <w:abstractNumId w:val="29"/>
  </w:num>
  <w:num w:numId="15" w16cid:durableId="1646811872">
    <w:abstractNumId w:val="6"/>
  </w:num>
  <w:num w:numId="16" w16cid:durableId="1502545022">
    <w:abstractNumId w:val="1"/>
  </w:num>
  <w:num w:numId="17" w16cid:durableId="848374438">
    <w:abstractNumId w:val="2"/>
  </w:num>
  <w:num w:numId="18" w16cid:durableId="1450972708">
    <w:abstractNumId w:val="31"/>
  </w:num>
  <w:num w:numId="19" w16cid:durableId="273245633">
    <w:abstractNumId w:val="28"/>
  </w:num>
  <w:num w:numId="20" w16cid:durableId="1934126896">
    <w:abstractNumId w:val="26"/>
  </w:num>
  <w:num w:numId="21" w16cid:durableId="1646274634">
    <w:abstractNumId w:val="3"/>
  </w:num>
  <w:num w:numId="22" w16cid:durableId="1113865231">
    <w:abstractNumId w:val="11"/>
  </w:num>
  <w:num w:numId="23" w16cid:durableId="732238897">
    <w:abstractNumId w:val="14"/>
  </w:num>
  <w:num w:numId="24" w16cid:durableId="1055666900">
    <w:abstractNumId w:val="4"/>
  </w:num>
  <w:num w:numId="25" w16cid:durableId="1912427449">
    <w:abstractNumId w:val="21"/>
  </w:num>
  <w:num w:numId="26" w16cid:durableId="819078829">
    <w:abstractNumId w:val="12"/>
  </w:num>
  <w:num w:numId="27" w16cid:durableId="1972710834">
    <w:abstractNumId w:val="23"/>
  </w:num>
  <w:num w:numId="28" w16cid:durableId="365299962">
    <w:abstractNumId w:val="18"/>
  </w:num>
  <w:num w:numId="29" w16cid:durableId="1859444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74872939">
    <w:abstractNumId w:val="27"/>
  </w:num>
  <w:num w:numId="31" w16cid:durableId="1855340698">
    <w:abstractNumId w:val="22"/>
  </w:num>
  <w:num w:numId="32" w16cid:durableId="44716840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9102215">
    <w:abstractNumId w:val="22"/>
  </w:num>
  <w:num w:numId="34" w16cid:durableId="1840921089">
    <w:abstractNumId w:val="25"/>
  </w:num>
  <w:num w:numId="35" w16cid:durableId="7760268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35437419">
    <w:abstractNumId w:val="2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552522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4689138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28883255">
    <w:abstractNumId w:val="16"/>
  </w:num>
  <w:num w:numId="40" w16cid:durableId="996760343">
    <w:abstractNumId w:val="16"/>
    <w:lvlOverride w:ilvl="0">
      <w:startOverride w:val="1"/>
    </w:lvlOverride>
  </w:num>
  <w:num w:numId="41" w16cid:durableId="304895932">
    <w:abstractNumId w:val="16"/>
    <w:lvlOverride w:ilvl="0">
      <w:startOverride w:val="1"/>
    </w:lvlOverride>
  </w:num>
  <w:num w:numId="42" w16cid:durableId="2111509177">
    <w:abstractNumId w:val="16"/>
    <w:lvlOverride w:ilvl="0">
      <w:startOverride w:val="1"/>
    </w:lvlOverride>
  </w:num>
  <w:num w:numId="43" w16cid:durableId="1250653445">
    <w:abstractNumId w:val="16"/>
    <w:lvlOverride w:ilvl="0">
      <w:startOverride w:val="1"/>
    </w:lvlOverride>
  </w:num>
  <w:num w:numId="44" w16cid:durableId="769816147">
    <w:abstractNumId w:val="16"/>
    <w:lvlOverride w:ilvl="0">
      <w:startOverride w:val="1"/>
    </w:lvlOverride>
  </w:num>
  <w:num w:numId="45" w16cid:durableId="188029624">
    <w:abstractNumId w:val="16"/>
    <w:lvlOverride w:ilvl="0">
      <w:startOverride w:val="1"/>
    </w:lvlOverride>
  </w:num>
  <w:num w:numId="46" w16cid:durableId="1930233103">
    <w:abstractNumId w:val="16"/>
    <w:lvlOverride w:ilvl="0">
      <w:startOverride w:val="1"/>
    </w:lvlOverride>
  </w:num>
  <w:num w:numId="47" w16cid:durableId="887909845">
    <w:abstractNumId w:val="16"/>
    <w:lvlOverride w:ilvl="0">
      <w:startOverride w:val="1"/>
    </w:lvlOverride>
  </w:num>
  <w:num w:numId="48" w16cid:durableId="14038682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915094764">
    <w:abstractNumId w:val="16"/>
    <w:lvlOverride w:ilvl="0">
      <w:startOverride w:val="1"/>
    </w:lvlOverride>
  </w:num>
  <w:num w:numId="50" w16cid:durableId="1319461831">
    <w:abstractNumId w:val="16"/>
    <w:lvlOverride w:ilvl="0">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ED"/>
    <w:rsid w:val="000167E0"/>
    <w:rsid w:val="00027C25"/>
    <w:rsid w:val="00043599"/>
    <w:rsid w:val="0005370F"/>
    <w:rsid w:val="00096E03"/>
    <w:rsid w:val="000977AD"/>
    <w:rsid w:val="000D5E53"/>
    <w:rsid w:val="000E3630"/>
    <w:rsid w:val="000E4868"/>
    <w:rsid w:val="00137711"/>
    <w:rsid w:val="0019126D"/>
    <w:rsid w:val="001913C5"/>
    <w:rsid w:val="001937E1"/>
    <w:rsid w:val="001C2FEE"/>
    <w:rsid w:val="00236408"/>
    <w:rsid w:val="002844E4"/>
    <w:rsid w:val="002C4DF2"/>
    <w:rsid w:val="002E0095"/>
    <w:rsid w:val="003278B6"/>
    <w:rsid w:val="00385CE4"/>
    <w:rsid w:val="00433EB5"/>
    <w:rsid w:val="004A3908"/>
    <w:rsid w:val="005514BE"/>
    <w:rsid w:val="005A38E8"/>
    <w:rsid w:val="005B7DAF"/>
    <w:rsid w:val="00656EF2"/>
    <w:rsid w:val="00665671"/>
    <w:rsid w:val="006D7C81"/>
    <w:rsid w:val="006E36ED"/>
    <w:rsid w:val="006F7989"/>
    <w:rsid w:val="00702AE7"/>
    <w:rsid w:val="00722F76"/>
    <w:rsid w:val="0074572B"/>
    <w:rsid w:val="0074725F"/>
    <w:rsid w:val="007617C7"/>
    <w:rsid w:val="007A54BD"/>
    <w:rsid w:val="007E2DE9"/>
    <w:rsid w:val="008130E8"/>
    <w:rsid w:val="00834C17"/>
    <w:rsid w:val="008D6944"/>
    <w:rsid w:val="008F63E1"/>
    <w:rsid w:val="009346D4"/>
    <w:rsid w:val="00A6380E"/>
    <w:rsid w:val="00A84B7F"/>
    <w:rsid w:val="00AB09B6"/>
    <w:rsid w:val="00AB2BD6"/>
    <w:rsid w:val="00AE185E"/>
    <w:rsid w:val="00AF2AD2"/>
    <w:rsid w:val="00B01F1A"/>
    <w:rsid w:val="00B115BD"/>
    <w:rsid w:val="00B1713A"/>
    <w:rsid w:val="00BA6344"/>
    <w:rsid w:val="00C13B56"/>
    <w:rsid w:val="00C43285"/>
    <w:rsid w:val="00C92591"/>
    <w:rsid w:val="00D34A12"/>
    <w:rsid w:val="00D445DB"/>
    <w:rsid w:val="00D501CE"/>
    <w:rsid w:val="00E55292"/>
    <w:rsid w:val="00E87C39"/>
    <w:rsid w:val="00F67D68"/>
    <w:rsid w:val="00FC5183"/>
    <w:rsid w:val="00FF040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107F"/>
  <w15:chartTrackingRefBased/>
  <w15:docId w15:val="{C870EE8F-DA44-4120-93B7-124ED6D2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43599"/>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autoRedefine/>
    <w:qFormat/>
    <w:rsid w:val="00137711"/>
    <w:pPr>
      <w:keepNext/>
      <w:numPr>
        <w:ilvl w:val="1"/>
        <w:numId w:val="27"/>
      </w:numPr>
      <w:spacing w:before="240" w:after="60" w:line="240" w:lineRule="auto"/>
      <w:outlineLvl w:val="1"/>
    </w:pPr>
    <w:rPr>
      <w:rFonts w:ascii="Times New Roman" w:eastAsia="Times New Roman" w:hAnsi="Times New Roman" w:cs="Arial"/>
      <w:b/>
      <w:bCs/>
      <w:iCs/>
      <w:sz w:val="28"/>
      <w:szCs w:val="28"/>
      <w:lang w:val="en-US"/>
    </w:rPr>
  </w:style>
  <w:style w:type="paragraph" w:styleId="Heading3">
    <w:name w:val="heading 3"/>
    <w:basedOn w:val="Heading2"/>
    <w:next w:val="Normal"/>
    <w:link w:val="Heading3Char"/>
    <w:autoRedefine/>
    <w:qFormat/>
    <w:rsid w:val="007E2DE9"/>
    <w:pPr>
      <w:numPr>
        <w:ilvl w:val="0"/>
        <w:numId w:val="39"/>
      </w:numPr>
      <w:outlineLvl w:val="2"/>
    </w:pPr>
    <w:rPr>
      <w:rFonts w:cs="Times New Roman"/>
      <w:sz w:val="24"/>
      <w:szCs w:val="24"/>
    </w:rPr>
  </w:style>
  <w:style w:type="paragraph" w:styleId="Heading4">
    <w:name w:val="heading 4"/>
    <w:basedOn w:val="Normal"/>
    <w:next w:val="Normal"/>
    <w:link w:val="Heading4Char"/>
    <w:qFormat/>
    <w:rsid w:val="00043599"/>
    <w:pPr>
      <w:keepNext/>
      <w:numPr>
        <w:ilvl w:val="3"/>
        <w:numId w:val="17"/>
      </w:numPr>
      <w:spacing w:after="0"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qFormat/>
    <w:rsid w:val="00043599"/>
    <w:pPr>
      <w:keepNext/>
      <w:numPr>
        <w:ilvl w:val="4"/>
        <w:numId w:val="17"/>
      </w:numPr>
      <w:spacing w:after="0" w:line="240" w:lineRule="auto"/>
      <w:outlineLvl w:val="4"/>
    </w:pPr>
    <w:rPr>
      <w:rFonts w:ascii="Times New Roman" w:eastAsia="Times New Roman" w:hAnsi="Times New Roman" w:cs="Times New Roman"/>
      <w:b/>
      <w:bCs/>
      <w:sz w:val="24"/>
      <w:szCs w:val="24"/>
      <w:lang w:val="en-US"/>
    </w:rPr>
  </w:style>
  <w:style w:type="paragraph" w:styleId="Heading6">
    <w:name w:val="heading 6"/>
    <w:basedOn w:val="Normal"/>
    <w:next w:val="Normal"/>
    <w:link w:val="Heading6Char"/>
    <w:qFormat/>
    <w:rsid w:val="00043599"/>
    <w:pPr>
      <w:keepNext/>
      <w:numPr>
        <w:ilvl w:val="5"/>
        <w:numId w:val="17"/>
      </w:numPr>
      <w:spacing w:after="0" w:line="240" w:lineRule="auto"/>
      <w:jc w:val="center"/>
      <w:outlineLvl w:val="5"/>
    </w:pPr>
    <w:rPr>
      <w:rFonts w:ascii="Times New Roman" w:eastAsia="Times New Roman" w:hAnsi="Times New Roman" w:cs="Times New Roman"/>
      <w:b/>
      <w:bCs/>
      <w:sz w:val="72"/>
      <w:szCs w:val="24"/>
      <w:lang w:val="en-US"/>
    </w:rPr>
  </w:style>
  <w:style w:type="paragraph" w:styleId="Heading7">
    <w:name w:val="heading 7"/>
    <w:basedOn w:val="Normal"/>
    <w:next w:val="Normal"/>
    <w:link w:val="Heading7Char"/>
    <w:qFormat/>
    <w:rsid w:val="00043599"/>
    <w:pPr>
      <w:numPr>
        <w:ilvl w:val="6"/>
        <w:numId w:val="17"/>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043599"/>
    <w:pPr>
      <w:numPr>
        <w:ilvl w:val="7"/>
        <w:numId w:val="17"/>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043599"/>
    <w:pPr>
      <w:numPr>
        <w:ilvl w:val="8"/>
        <w:numId w:val="17"/>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67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7E0"/>
    <w:rPr>
      <w:rFonts w:ascii="Segoe UI" w:hAnsi="Segoe UI" w:cs="Segoe UI"/>
      <w:sz w:val="18"/>
      <w:szCs w:val="18"/>
    </w:rPr>
  </w:style>
  <w:style w:type="paragraph" w:styleId="ListParagraph">
    <w:name w:val="List Paragraph"/>
    <w:basedOn w:val="Normal"/>
    <w:uiPriority w:val="34"/>
    <w:qFormat/>
    <w:rsid w:val="000E4868"/>
    <w:pPr>
      <w:ind w:left="720"/>
      <w:contextualSpacing/>
    </w:pPr>
  </w:style>
  <w:style w:type="paragraph" w:customStyle="1" w:styleId="H2">
    <w:name w:val="H2"/>
    <w:basedOn w:val="Normal"/>
    <w:rsid w:val="000E4868"/>
    <w:pPr>
      <w:spacing w:after="0" w:line="240" w:lineRule="auto"/>
    </w:pPr>
    <w:rPr>
      <w:rFonts w:ascii="Times New Roman" w:eastAsia="Times New Roman" w:hAnsi="Times New Roman" w:cs="Times New Roman"/>
      <w:b/>
      <w:sz w:val="28"/>
      <w:szCs w:val="24"/>
      <w:lang w:val="en-US"/>
    </w:rPr>
  </w:style>
  <w:style w:type="character" w:customStyle="1" w:styleId="Heading1Char">
    <w:name w:val="Heading 1 Char"/>
    <w:basedOn w:val="DefaultParagraphFont"/>
    <w:link w:val="Heading1"/>
    <w:rsid w:val="00043599"/>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137711"/>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rsid w:val="007E2DE9"/>
    <w:rPr>
      <w:rFonts w:ascii="Times New Roman" w:eastAsia="Times New Roman" w:hAnsi="Times New Roman" w:cs="Times New Roman"/>
      <w:b/>
      <w:bCs/>
      <w:iCs/>
      <w:sz w:val="24"/>
      <w:szCs w:val="24"/>
      <w:lang w:val="en-US"/>
    </w:rPr>
  </w:style>
  <w:style w:type="character" w:customStyle="1" w:styleId="Heading4Char">
    <w:name w:val="Heading 4 Char"/>
    <w:basedOn w:val="DefaultParagraphFont"/>
    <w:link w:val="Heading4"/>
    <w:rsid w:val="00043599"/>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043599"/>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043599"/>
    <w:rPr>
      <w:rFonts w:ascii="Times New Roman" w:eastAsia="Times New Roman" w:hAnsi="Times New Roman" w:cs="Times New Roman"/>
      <w:b/>
      <w:bCs/>
      <w:sz w:val="72"/>
      <w:szCs w:val="24"/>
      <w:lang w:val="en-US"/>
    </w:rPr>
  </w:style>
  <w:style w:type="character" w:customStyle="1" w:styleId="Heading7Char">
    <w:name w:val="Heading 7 Char"/>
    <w:basedOn w:val="DefaultParagraphFont"/>
    <w:link w:val="Heading7"/>
    <w:rsid w:val="0004359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04359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043599"/>
    <w:rPr>
      <w:rFonts w:ascii="Arial" w:eastAsia="Times New Roman" w:hAnsi="Arial" w:cs="Arial"/>
      <w:lang w:val="en-US"/>
    </w:rPr>
  </w:style>
  <w:style w:type="numbering" w:customStyle="1" w:styleId="NoList1">
    <w:name w:val="No List1"/>
    <w:next w:val="NoList"/>
    <w:uiPriority w:val="99"/>
    <w:semiHidden/>
    <w:unhideWhenUsed/>
    <w:rsid w:val="00043599"/>
  </w:style>
  <w:style w:type="paragraph" w:styleId="Footer">
    <w:name w:val="footer"/>
    <w:basedOn w:val="Normal"/>
    <w:link w:val="FooterChar"/>
    <w:semiHidden/>
    <w:rsid w:val="00043599"/>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semiHidden/>
    <w:rsid w:val="00043599"/>
    <w:rPr>
      <w:rFonts w:ascii="Times New Roman" w:eastAsia="Times New Roman" w:hAnsi="Times New Roman" w:cs="Times New Roman"/>
      <w:sz w:val="24"/>
      <w:szCs w:val="24"/>
      <w:lang w:val="en-US"/>
    </w:rPr>
  </w:style>
  <w:style w:type="character" w:styleId="PageNumber">
    <w:name w:val="page number"/>
    <w:basedOn w:val="DefaultParagraphFont"/>
    <w:semiHidden/>
    <w:rsid w:val="00043599"/>
  </w:style>
  <w:style w:type="paragraph" w:styleId="TOC1">
    <w:name w:val="toc 1"/>
    <w:basedOn w:val="Normal"/>
    <w:next w:val="Normal"/>
    <w:autoRedefine/>
    <w:uiPriority w:val="39"/>
    <w:rsid w:val="00043599"/>
    <w:pPr>
      <w:spacing w:before="240" w:after="120" w:line="240" w:lineRule="auto"/>
    </w:pPr>
    <w:rPr>
      <w:rFonts w:ascii="Times New Roman" w:eastAsia="Times New Roman" w:hAnsi="Times New Roman" w:cs="Times New Roman"/>
      <w:b/>
      <w:bCs/>
      <w:sz w:val="24"/>
      <w:szCs w:val="24"/>
      <w:lang w:val="en-US"/>
    </w:rPr>
  </w:style>
  <w:style w:type="paragraph" w:styleId="TOC2">
    <w:name w:val="toc 2"/>
    <w:basedOn w:val="Normal"/>
    <w:next w:val="Normal"/>
    <w:autoRedefine/>
    <w:uiPriority w:val="39"/>
    <w:rsid w:val="00043599"/>
    <w:pPr>
      <w:spacing w:before="120" w:after="0" w:line="240" w:lineRule="auto"/>
      <w:ind w:left="240"/>
    </w:pPr>
    <w:rPr>
      <w:rFonts w:ascii="Times New Roman" w:eastAsia="Times New Roman" w:hAnsi="Times New Roman" w:cs="Times New Roman"/>
      <w:i/>
      <w:iCs/>
      <w:sz w:val="24"/>
      <w:szCs w:val="24"/>
      <w:lang w:val="en-US"/>
    </w:rPr>
  </w:style>
  <w:style w:type="paragraph" w:styleId="TOC3">
    <w:name w:val="toc 3"/>
    <w:basedOn w:val="Normal"/>
    <w:next w:val="Normal"/>
    <w:autoRedefine/>
    <w:uiPriority w:val="39"/>
    <w:rsid w:val="00A84B7F"/>
    <w:pPr>
      <w:tabs>
        <w:tab w:val="left" w:pos="1440"/>
        <w:tab w:val="right" w:leader="dot" w:pos="9350"/>
      </w:tabs>
      <w:spacing w:after="0" w:line="240" w:lineRule="auto"/>
      <w:ind w:left="720" w:hanging="240"/>
    </w:pPr>
    <w:rPr>
      <w:rFonts w:ascii="Times New Roman" w:eastAsia="Times New Roman" w:hAnsi="Times New Roman" w:cs="Times New Roman"/>
      <w:noProof/>
      <w:sz w:val="20"/>
      <w:szCs w:val="24"/>
      <w:lang w:val="en-US"/>
    </w:rPr>
  </w:style>
  <w:style w:type="paragraph" w:styleId="TOC4">
    <w:name w:val="toc 4"/>
    <w:basedOn w:val="Normal"/>
    <w:next w:val="Normal"/>
    <w:autoRedefine/>
    <w:semiHidden/>
    <w:rsid w:val="00043599"/>
    <w:pPr>
      <w:spacing w:after="0" w:line="240" w:lineRule="auto"/>
      <w:ind w:left="720"/>
    </w:pPr>
    <w:rPr>
      <w:rFonts w:ascii="Times New Roman" w:eastAsia="Times New Roman" w:hAnsi="Times New Roman" w:cs="Times New Roman"/>
      <w:sz w:val="24"/>
      <w:szCs w:val="24"/>
      <w:lang w:val="en-US"/>
    </w:rPr>
  </w:style>
  <w:style w:type="paragraph" w:styleId="TOC5">
    <w:name w:val="toc 5"/>
    <w:basedOn w:val="Normal"/>
    <w:next w:val="Normal"/>
    <w:autoRedefine/>
    <w:semiHidden/>
    <w:rsid w:val="00043599"/>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semiHidden/>
    <w:rsid w:val="00043599"/>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semiHidden/>
    <w:rsid w:val="00043599"/>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semiHidden/>
    <w:rsid w:val="00043599"/>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semiHidden/>
    <w:rsid w:val="00043599"/>
    <w:pPr>
      <w:spacing w:after="0" w:line="240" w:lineRule="auto"/>
      <w:ind w:left="1920"/>
    </w:pPr>
    <w:rPr>
      <w:rFonts w:ascii="Times New Roman" w:eastAsia="Times New Roman" w:hAnsi="Times New Roman" w:cs="Times New Roman"/>
      <w:sz w:val="24"/>
      <w:szCs w:val="24"/>
      <w:lang w:val="en-US"/>
    </w:rPr>
  </w:style>
  <w:style w:type="character" w:styleId="Hyperlink">
    <w:name w:val="Hyperlink"/>
    <w:uiPriority w:val="99"/>
    <w:rsid w:val="00043599"/>
    <w:rPr>
      <w:color w:val="0000FF"/>
      <w:u w:val="single"/>
    </w:rPr>
  </w:style>
  <w:style w:type="paragraph" w:styleId="BodyTextIndent">
    <w:name w:val="Body Text Indent"/>
    <w:basedOn w:val="Normal"/>
    <w:link w:val="BodyTextIndentChar"/>
    <w:semiHidden/>
    <w:rsid w:val="00043599"/>
    <w:pPr>
      <w:spacing w:after="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semiHidden/>
    <w:rsid w:val="00043599"/>
    <w:rPr>
      <w:rFonts w:ascii="Times New Roman" w:eastAsia="Times New Roman" w:hAnsi="Times New Roman" w:cs="Times New Roman"/>
      <w:sz w:val="24"/>
      <w:szCs w:val="24"/>
      <w:lang w:val="en-US"/>
    </w:rPr>
  </w:style>
  <w:style w:type="paragraph" w:styleId="NormalWeb">
    <w:name w:val="Normal (Web)"/>
    <w:basedOn w:val="Normal"/>
    <w:semiHidden/>
    <w:rsid w:val="00043599"/>
    <w:pP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title1">
    <w:name w:val="title1"/>
    <w:basedOn w:val="Normal"/>
    <w:rsid w:val="00043599"/>
    <w:pPr>
      <w:spacing w:after="0" w:line="240" w:lineRule="auto"/>
      <w:jc w:val="center"/>
    </w:pPr>
    <w:rPr>
      <w:rFonts w:ascii="Times New Roman" w:eastAsia="Times New Roman" w:hAnsi="Times New Roman" w:cs="Times New Roman"/>
      <w:sz w:val="24"/>
      <w:szCs w:val="24"/>
      <w:lang w:val="en-US"/>
    </w:rPr>
  </w:style>
  <w:style w:type="paragraph" w:styleId="BodyText">
    <w:name w:val="Body Text"/>
    <w:basedOn w:val="Normal"/>
    <w:link w:val="BodyTextChar"/>
    <w:semiHidden/>
    <w:rsid w:val="00043599"/>
    <w:pPr>
      <w:spacing w:after="0" w:line="240" w:lineRule="auto"/>
      <w:jc w:val="center"/>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043599"/>
    <w:rPr>
      <w:rFonts w:ascii="Times New Roman" w:eastAsia="Times New Roman" w:hAnsi="Times New Roman" w:cs="Times New Roman"/>
      <w:sz w:val="24"/>
      <w:szCs w:val="24"/>
      <w:lang w:val="en-US"/>
    </w:rPr>
  </w:style>
  <w:style w:type="paragraph" w:customStyle="1" w:styleId="title2">
    <w:name w:val="title 2"/>
    <w:basedOn w:val="Normal"/>
    <w:autoRedefine/>
    <w:rsid w:val="00043599"/>
    <w:pPr>
      <w:spacing w:after="0" w:line="240" w:lineRule="auto"/>
    </w:pPr>
    <w:rPr>
      <w:rFonts w:ascii="Times New Roman" w:eastAsia="Times New Roman" w:hAnsi="Times New Roman" w:cs="Times New Roman"/>
      <w:b/>
      <w:i/>
      <w:sz w:val="20"/>
      <w:szCs w:val="24"/>
      <w:lang w:val="en-US"/>
    </w:rPr>
  </w:style>
  <w:style w:type="paragraph" w:styleId="BodyText2">
    <w:name w:val="Body Text 2"/>
    <w:basedOn w:val="Normal"/>
    <w:link w:val="BodyText2Char"/>
    <w:semiHidden/>
    <w:rsid w:val="00043599"/>
    <w:pPr>
      <w:spacing w:after="0" w:line="240" w:lineRule="auto"/>
    </w:pPr>
    <w:rPr>
      <w:rFonts w:ascii="Times New Roman" w:eastAsia="Times New Roman" w:hAnsi="Times New Roman" w:cs="Times New Roman"/>
      <w:i/>
      <w:iCs/>
      <w:sz w:val="24"/>
      <w:szCs w:val="24"/>
      <w:lang w:val="en-US"/>
    </w:rPr>
  </w:style>
  <w:style w:type="character" w:customStyle="1" w:styleId="BodyText2Char">
    <w:name w:val="Body Text 2 Char"/>
    <w:basedOn w:val="DefaultParagraphFont"/>
    <w:link w:val="BodyText2"/>
    <w:semiHidden/>
    <w:rsid w:val="00043599"/>
    <w:rPr>
      <w:rFonts w:ascii="Times New Roman" w:eastAsia="Times New Roman" w:hAnsi="Times New Roman" w:cs="Times New Roman"/>
      <w:i/>
      <w:iCs/>
      <w:sz w:val="24"/>
      <w:szCs w:val="24"/>
      <w:lang w:val="en-US"/>
    </w:rPr>
  </w:style>
  <w:style w:type="paragraph" w:customStyle="1" w:styleId="SRSH1">
    <w:name w:val="SRSH1"/>
    <w:basedOn w:val="Heading1"/>
    <w:autoRedefine/>
    <w:rsid w:val="00043599"/>
    <w:pPr>
      <w:numPr>
        <w:numId w:val="15"/>
      </w:numPr>
    </w:pPr>
    <w:rPr>
      <w:rFonts w:ascii="Verdana" w:hAnsi="Verdana"/>
      <w:sz w:val="22"/>
    </w:rPr>
  </w:style>
  <w:style w:type="paragraph" w:customStyle="1" w:styleId="SRSH2">
    <w:name w:val="SRSH2"/>
    <w:basedOn w:val="Heading2"/>
    <w:autoRedefine/>
    <w:rsid w:val="00043599"/>
    <w:pPr>
      <w:numPr>
        <w:numId w:val="16"/>
      </w:numPr>
    </w:pPr>
    <w:rPr>
      <w:i/>
      <w:sz w:val="24"/>
    </w:rPr>
  </w:style>
  <w:style w:type="paragraph" w:customStyle="1" w:styleId="h1">
    <w:name w:val="h1"/>
    <w:basedOn w:val="Normal"/>
    <w:rsid w:val="00043599"/>
    <w:pPr>
      <w:spacing w:after="0" w:line="240" w:lineRule="auto"/>
    </w:pPr>
    <w:rPr>
      <w:rFonts w:ascii="Arial" w:eastAsia="Times New Roman" w:hAnsi="Arial" w:cs="Times New Roman"/>
      <w:b/>
      <w:sz w:val="28"/>
      <w:szCs w:val="24"/>
      <w:lang w:val="en-US"/>
    </w:rPr>
  </w:style>
  <w:style w:type="paragraph" w:customStyle="1" w:styleId="H3">
    <w:name w:val="H3"/>
    <w:basedOn w:val="Normal"/>
    <w:rsid w:val="00043599"/>
    <w:pPr>
      <w:spacing w:after="0" w:line="240" w:lineRule="auto"/>
    </w:pPr>
    <w:rPr>
      <w:rFonts w:ascii="Times New Roman" w:eastAsia="Times New Roman" w:hAnsi="Times New Roman" w:cs="Times New Roman"/>
      <w:b/>
      <w:sz w:val="24"/>
      <w:szCs w:val="24"/>
      <w:lang w:val="en-US"/>
    </w:rPr>
  </w:style>
  <w:style w:type="paragraph" w:styleId="BodyText3">
    <w:name w:val="Body Text 3"/>
    <w:basedOn w:val="Normal"/>
    <w:link w:val="BodyText3Char"/>
    <w:semiHidden/>
    <w:rsid w:val="00043599"/>
    <w:pPr>
      <w:spacing w:after="0" w:line="240" w:lineRule="auto"/>
    </w:pPr>
    <w:rPr>
      <w:rFonts w:ascii="Times New Roman" w:eastAsia="Times New Roman" w:hAnsi="Times New Roman" w:cs="Times New Roman"/>
      <w:sz w:val="20"/>
      <w:szCs w:val="24"/>
      <w:lang w:val="en-US"/>
    </w:rPr>
  </w:style>
  <w:style w:type="character" w:customStyle="1" w:styleId="BodyText3Char">
    <w:name w:val="Body Text 3 Char"/>
    <w:basedOn w:val="DefaultParagraphFont"/>
    <w:link w:val="BodyText3"/>
    <w:semiHidden/>
    <w:rsid w:val="00043599"/>
    <w:rPr>
      <w:rFonts w:ascii="Times New Roman" w:eastAsia="Times New Roman" w:hAnsi="Times New Roman" w:cs="Times New Roman"/>
      <w:sz w:val="20"/>
      <w:szCs w:val="24"/>
      <w:lang w:val="en-US"/>
    </w:rPr>
  </w:style>
  <w:style w:type="character" w:styleId="FollowedHyperlink">
    <w:name w:val="FollowedHyperlink"/>
    <w:semiHidden/>
    <w:rsid w:val="00043599"/>
    <w:rPr>
      <w:color w:val="800080"/>
      <w:u w:val="single"/>
    </w:rPr>
  </w:style>
  <w:style w:type="paragraph" w:customStyle="1" w:styleId="doctitle">
    <w:name w:val="doctitle"/>
    <w:basedOn w:val="Normal"/>
    <w:rsid w:val="00043599"/>
    <w:pPr>
      <w:spacing w:before="720" w:after="240" w:line="240" w:lineRule="auto"/>
      <w:jc w:val="center"/>
    </w:pPr>
    <w:rPr>
      <w:rFonts w:ascii="Century Gothic" w:eastAsia="Times New Roman" w:hAnsi="Century Gothic" w:cs="Times New Roman"/>
      <w:b/>
      <w:bCs/>
      <w:sz w:val="72"/>
      <w:szCs w:val="24"/>
      <w:lang w:val="en-US"/>
    </w:rPr>
  </w:style>
  <w:style w:type="paragraph" w:styleId="Title">
    <w:name w:val="Title"/>
    <w:basedOn w:val="Normal"/>
    <w:link w:val="TitleChar"/>
    <w:qFormat/>
    <w:rsid w:val="00043599"/>
    <w:pPr>
      <w:spacing w:before="240" w:after="60" w:line="240" w:lineRule="auto"/>
      <w:jc w:val="center"/>
      <w:outlineLvl w:val="0"/>
    </w:pPr>
    <w:rPr>
      <w:rFonts w:ascii="Arial" w:eastAsia="Times New Roman" w:hAnsi="Arial" w:cs="Arial"/>
      <w:b/>
      <w:bCs/>
      <w:kern w:val="28"/>
      <w:sz w:val="32"/>
      <w:szCs w:val="32"/>
      <w:lang w:val="en-US"/>
    </w:rPr>
  </w:style>
  <w:style w:type="character" w:customStyle="1" w:styleId="TitleChar">
    <w:name w:val="Title Char"/>
    <w:basedOn w:val="DefaultParagraphFont"/>
    <w:link w:val="Title"/>
    <w:rsid w:val="00043599"/>
    <w:rPr>
      <w:rFonts w:ascii="Arial" w:eastAsia="Times New Roman" w:hAnsi="Arial" w:cs="Arial"/>
      <w:b/>
      <w:bCs/>
      <w:kern w:val="28"/>
      <w:sz w:val="32"/>
      <w:szCs w:val="32"/>
      <w:lang w:val="en-US"/>
    </w:rPr>
  </w:style>
  <w:style w:type="paragraph" w:styleId="Header">
    <w:name w:val="header"/>
    <w:basedOn w:val="Normal"/>
    <w:link w:val="HeaderChar"/>
    <w:semiHidden/>
    <w:rsid w:val="00043599"/>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semiHidden/>
    <w:rsid w:val="00043599"/>
    <w:rPr>
      <w:rFonts w:ascii="Times New Roman" w:eastAsia="Times New Roman" w:hAnsi="Times New Roman" w:cs="Times New Roman"/>
      <w:sz w:val="24"/>
      <w:szCs w:val="24"/>
      <w:lang w:val="en-US"/>
    </w:rPr>
  </w:style>
  <w:style w:type="paragraph" w:customStyle="1" w:styleId="special">
    <w:name w:val="special"/>
    <w:basedOn w:val="doctitle"/>
    <w:rsid w:val="00043599"/>
    <w:pPr>
      <w:spacing w:before="0" w:after="0"/>
      <w:jc w:val="left"/>
    </w:pPr>
    <w:rPr>
      <w:rFonts w:ascii="Arial" w:hAnsi="Arial"/>
      <w:shadow/>
      <w:sz w:val="28"/>
    </w:rPr>
  </w:style>
  <w:style w:type="character" w:styleId="HTMLVariable">
    <w:name w:val="HTML Variable"/>
    <w:semiHidden/>
    <w:rsid w:val="00043599"/>
    <w:rPr>
      <w:i/>
      <w:iCs/>
    </w:rPr>
  </w:style>
  <w:style w:type="paragraph" w:styleId="Subtitle">
    <w:name w:val="Subtitle"/>
    <w:basedOn w:val="Normal"/>
    <w:link w:val="SubtitleChar"/>
    <w:qFormat/>
    <w:rsid w:val="00043599"/>
    <w:pPr>
      <w:keepNext/>
      <w:spacing w:before="240" w:after="60" w:line="240" w:lineRule="auto"/>
      <w:jc w:val="both"/>
    </w:pPr>
    <w:rPr>
      <w:rFonts w:ascii="Verdana" w:eastAsia="Times New Roman" w:hAnsi="Verdana" w:cs="Times New Roman"/>
      <w:b/>
      <w:sz w:val="24"/>
      <w:szCs w:val="20"/>
      <w:lang w:val="en-US"/>
    </w:rPr>
  </w:style>
  <w:style w:type="character" w:customStyle="1" w:styleId="SubtitleChar">
    <w:name w:val="Subtitle Char"/>
    <w:basedOn w:val="DefaultParagraphFont"/>
    <w:link w:val="Subtitle"/>
    <w:rsid w:val="00043599"/>
    <w:rPr>
      <w:rFonts w:ascii="Verdana" w:eastAsia="Times New Roman" w:hAnsi="Verdana" w:cs="Times New Roman"/>
      <w:b/>
      <w:sz w:val="24"/>
      <w:szCs w:val="20"/>
      <w:lang w:val="en-US"/>
    </w:rPr>
  </w:style>
  <w:style w:type="paragraph" w:customStyle="1" w:styleId="TableEntry">
    <w:name w:val="Table Entry"/>
    <w:basedOn w:val="Normal"/>
    <w:rsid w:val="00043599"/>
    <w:pPr>
      <w:spacing w:after="0" w:line="240" w:lineRule="auto"/>
    </w:pPr>
    <w:rPr>
      <w:rFonts w:ascii="Verdana" w:eastAsia="Times New Roman" w:hAnsi="Verdana" w:cs="Times New Roman"/>
      <w:color w:val="000000"/>
      <w:sz w:val="16"/>
      <w:szCs w:val="20"/>
      <w:lang w:val="en-US"/>
    </w:rPr>
  </w:style>
  <w:style w:type="paragraph" w:customStyle="1" w:styleId="TableHeading">
    <w:name w:val="Table Heading"/>
    <w:basedOn w:val="TableEntry"/>
    <w:rsid w:val="00043599"/>
    <w:rPr>
      <w:b/>
      <w:color w:val="FFFFFF"/>
    </w:rPr>
  </w:style>
  <w:style w:type="paragraph" w:customStyle="1" w:styleId="ListBulletFirstItem">
    <w:name w:val="List Bullet First Item"/>
    <w:basedOn w:val="Normal"/>
    <w:rsid w:val="00043599"/>
    <w:pPr>
      <w:numPr>
        <w:numId w:val="19"/>
      </w:numPr>
      <w:spacing w:before="120" w:after="0" w:line="240" w:lineRule="auto"/>
    </w:pPr>
    <w:rPr>
      <w:rFonts w:ascii="Verdana" w:eastAsia="Times New Roman" w:hAnsi="Verdana" w:cs="Times New Roman"/>
      <w:sz w:val="20"/>
      <w:szCs w:val="20"/>
      <w:lang w:val="en-US"/>
    </w:rPr>
  </w:style>
  <w:style w:type="paragraph" w:styleId="BodyTextIndent2">
    <w:name w:val="Body Text Indent 2"/>
    <w:basedOn w:val="Normal"/>
    <w:link w:val="BodyTextIndent2Char"/>
    <w:semiHidden/>
    <w:rsid w:val="00043599"/>
    <w:pPr>
      <w:spacing w:after="0" w:line="240" w:lineRule="auto"/>
      <w:ind w:left="360"/>
      <w:jc w:val="both"/>
    </w:pPr>
    <w:rPr>
      <w:rFonts w:ascii="Times New Roman" w:eastAsia="Times New Roman" w:hAnsi="Times New Roman" w:cs="Times New Roman"/>
      <w:i/>
      <w:sz w:val="20"/>
      <w:szCs w:val="24"/>
      <w:lang w:val="en-US"/>
    </w:rPr>
  </w:style>
  <w:style w:type="character" w:customStyle="1" w:styleId="BodyTextIndent2Char">
    <w:name w:val="Body Text Indent 2 Char"/>
    <w:basedOn w:val="DefaultParagraphFont"/>
    <w:link w:val="BodyTextIndent2"/>
    <w:semiHidden/>
    <w:rsid w:val="00043599"/>
    <w:rPr>
      <w:rFonts w:ascii="Times New Roman" w:eastAsia="Times New Roman" w:hAnsi="Times New Roman" w:cs="Times New Roman"/>
      <w:i/>
      <w:sz w:val="20"/>
      <w:szCs w:val="24"/>
      <w:lang w:val="en-US"/>
    </w:rPr>
  </w:style>
  <w:style w:type="paragraph" w:styleId="BodyTextIndent3">
    <w:name w:val="Body Text Indent 3"/>
    <w:basedOn w:val="Normal"/>
    <w:link w:val="BodyTextIndent3Char"/>
    <w:semiHidden/>
    <w:rsid w:val="00043599"/>
    <w:pPr>
      <w:spacing w:after="0" w:line="240" w:lineRule="auto"/>
      <w:ind w:left="390"/>
      <w:jc w:val="both"/>
    </w:pPr>
    <w:rPr>
      <w:rFonts w:ascii="Times New Roman" w:eastAsia="Times New Roman" w:hAnsi="Times New Roman" w:cs="Times New Roman"/>
      <w:i/>
      <w:sz w:val="20"/>
      <w:szCs w:val="24"/>
      <w:lang w:val="en-US"/>
    </w:rPr>
  </w:style>
  <w:style w:type="character" w:customStyle="1" w:styleId="BodyTextIndent3Char">
    <w:name w:val="Body Text Indent 3 Char"/>
    <w:basedOn w:val="DefaultParagraphFont"/>
    <w:link w:val="BodyTextIndent3"/>
    <w:semiHidden/>
    <w:rsid w:val="00043599"/>
    <w:rPr>
      <w:rFonts w:ascii="Times New Roman" w:eastAsia="Times New Roman" w:hAnsi="Times New Roman" w:cs="Times New Roman"/>
      <w:i/>
      <w:sz w:val="20"/>
      <w:szCs w:val="24"/>
      <w:lang w:val="en-US"/>
    </w:rPr>
  </w:style>
  <w:style w:type="character" w:styleId="Strong">
    <w:name w:val="Strong"/>
    <w:uiPriority w:val="22"/>
    <w:qFormat/>
    <w:rsid w:val="00043599"/>
    <w:rPr>
      <w:b/>
      <w:bCs/>
    </w:rPr>
  </w:style>
  <w:style w:type="table" w:styleId="TableGrid">
    <w:name w:val="Table Grid"/>
    <w:basedOn w:val="TableNormal"/>
    <w:uiPriority w:val="59"/>
    <w:rsid w:val="000435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5370F"/>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5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F:\Bali\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layout>
        <c:manualLayout>
          <c:xMode val="edge"/>
          <c:yMode val="edge"/>
          <c:x val="0.32446868008948548"/>
          <c:y val="2.88421920065925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23953213901955"/>
          <c:y val="0.14289375756337008"/>
          <c:w val="0.67167225950782994"/>
          <c:h val="0.68591080008694838"/>
        </c:manualLayout>
      </c:layout>
      <c:doughnutChart>
        <c:varyColors val="1"/>
        <c:ser>
          <c:idx val="0"/>
          <c:order val="0"/>
          <c:tx>
            <c:strRef>
              <c:f>Sheet1!$E$5</c:f>
              <c:strCache>
                <c:ptCount val="1"/>
                <c:pt idx="0">
                  <c:v>Days to Finish</c:v>
                </c:pt>
              </c:strCache>
            </c:strRef>
          </c:tx>
          <c:dPt>
            <c:idx val="0"/>
            <c:bubble3D val="0"/>
            <c:spPr>
              <a:gradFill rotWithShape="1">
                <a:gsLst>
                  <a:gs pos="0">
                    <a:schemeClr val="accent2">
                      <a:tint val="43000"/>
                      <a:satMod val="103000"/>
                      <a:lumMod val="102000"/>
                      <a:tint val="94000"/>
                    </a:schemeClr>
                  </a:gs>
                  <a:gs pos="50000">
                    <a:schemeClr val="accent2">
                      <a:tint val="43000"/>
                      <a:satMod val="110000"/>
                      <a:lumMod val="100000"/>
                      <a:shade val="100000"/>
                    </a:schemeClr>
                  </a:gs>
                  <a:gs pos="100000">
                    <a:schemeClr val="accent2">
                      <a:tint val="4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2495-429B-A442-F5156DB40C84}"/>
              </c:ext>
            </c:extLst>
          </c:dPt>
          <c:dPt>
            <c:idx val="1"/>
            <c:bubble3D val="0"/>
            <c:spPr>
              <a:gradFill rotWithShape="1">
                <a:gsLst>
                  <a:gs pos="0">
                    <a:schemeClr val="accent2">
                      <a:tint val="56000"/>
                      <a:satMod val="103000"/>
                      <a:lumMod val="102000"/>
                      <a:tint val="94000"/>
                    </a:schemeClr>
                  </a:gs>
                  <a:gs pos="50000">
                    <a:schemeClr val="accent2">
                      <a:tint val="56000"/>
                      <a:satMod val="110000"/>
                      <a:lumMod val="100000"/>
                      <a:shade val="100000"/>
                    </a:schemeClr>
                  </a:gs>
                  <a:gs pos="100000">
                    <a:schemeClr val="accent2">
                      <a:tint val="5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2495-429B-A442-F5156DB40C84}"/>
              </c:ext>
            </c:extLst>
          </c:dPt>
          <c:dPt>
            <c:idx val="2"/>
            <c:bubble3D val="0"/>
            <c:spPr>
              <a:gradFill rotWithShape="1">
                <a:gsLst>
                  <a:gs pos="0">
                    <a:schemeClr val="accent2">
                      <a:tint val="69000"/>
                      <a:satMod val="103000"/>
                      <a:lumMod val="102000"/>
                      <a:tint val="94000"/>
                    </a:schemeClr>
                  </a:gs>
                  <a:gs pos="50000">
                    <a:schemeClr val="accent2">
                      <a:tint val="69000"/>
                      <a:satMod val="110000"/>
                      <a:lumMod val="100000"/>
                      <a:shade val="100000"/>
                    </a:schemeClr>
                  </a:gs>
                  <a:gs pos="100000">
                    <a:schemeClr val="accent2">
                      <a:tint val="69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2495-429B-A442-F5156DB40C84}"/>
              </c:ext>
            </c:extLst>
          </c:dPt>
          <c:dPt>
            <c:idx val="3"/>
            <c:bubble3D val="0"/>
            <c:spPr>
              <a:gradFill rotWithShape="1">
                <a:gsLst>
                  <a:gs pos="0">
                    <a:schemeClr val="accent2">
                      <a:tint val="81000"/>
                      <a:satMod val="103000"/>
                      <a:lumMod val="102000"/>
                      <a:tint val="94000"/>
                    </a:schemeClr>
                  </a:gs>
                  <a:gs pos="50000">
                    <a:schemeClr val="accent2">
                      <a:tint val="81000"/>
                      <a:satMod val="110000"/>
                      <a:lumMod val="100000"/>
                      <a:shade val="100000"/>
                    </a:schemeClr>
                  </a:gs>
                  <a:gs pos="100000">
                    <a:schemeClr val="accent2">
                      <a:tint val="81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2495-429B-A442-F5156DB40C84}"/>
              </c:ext>
            </c:extLst>
          </c:dPt>
          <c:dPt>
            <c:idx val="4"/>
            <c:bubble3D val="0"/>
            <c:spPr>
              <a:gradFill rotWithShape="1">
                <a:gsLst>
                  <a:gs pos="0">
                    <a:schemeClr val="accent2">
                      <a:tint val="94000"/>
                      <a:satMod val="103000"/>
                      <a:lumMod val="102000"/>
                      <a:tint val="94000"/>
                    </a:schemeClr>
                  </a:gs>
                  <a:gs pos="50000">
                    <a:schemeClr val="accent2">
                      <a:tint val="94000"/>
                      <a:satMod val="110000"/>
                      <a:lumMod val="100000"/>
                      <a:shade val="100000"/>
                    </a:schemeClr>
                  </a:gs>
                  <a:gs pos="100000">
                    <a:schemeClr val="accent2">
                      <a:tint val="9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2495-429B-A442-F5156DB40C84}"/>
              </c:ext>
            </c:extLst>
          </c:dPt>
          <c:dPt>
            <c:idx val="5"/>
            <c:bubble3D val="0"/>
            <c:spPr>
              <a:gradFill rotWithShape="1">
                <a:gsLst>
                  <a:gs pos="0">
                    <a:schemeClr val="accent2">
                      <a:shade val="93000"/>
                      <a:satMod val="103000"/>
                      <a:lumMod val="102000"/>
                      <a:tint val="94000"/>
                    </a:schemeClr>
                  </a:gs>
                  <a:gs pos="50000">
                    <a:schemeClr val="accent2">
                      <a:shade val="93000"/>
                      <a:satMod val="110000"/>
                      <a:lumMod val="100000"/>
                      <a:shade val="100000"/>
                    </a:schemeClr>
                  </a:gs>
                  <a:gs pos="100000">
                    <a:schemeClr val="accent2">
                      <a:shade val="9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2495-429B-A442-F5156DB40C84}"/>
              </c:ext>
            </c:extLst>
          </c:dPt>
          <c:dPt>
            <c:idx val="6"/>
            <c:bubble3D val="0"/>
            <c:spPr>
              <a:gradFill rotWithShape="1">
                <a:gsLst>
                  <a:gs pos="0">
                    <a:schemeClr val="accent2">
                      <a:shade val="80000"/>
                      <a:satMod val="103000"/>
                      <a:lumMod val="102000"/>
                      <a:tint val="94000"/>
                    </a:schemeClr>
                  </a:gs>
                  <a:gs pos="50000">
                    <a:schemeClr val="accent2">
                      <a:shade val="80000"/>
                      <a:satMod val="110000"/>
                      <a:lumMod val="100000"/>
                      <a:shade val="100000"/>
                    </a:schemeClr>
                  </a:gs>
                  <a:gs pos="100000">
                    <a:schemeClr val="accent2">
                      <a:shade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2495-429B-A442-F5156DB40C84}"/>
              </c:ext>
            </c:extLst>
          </c:dPt>
          <c:dPt>
            <c:idx val="7"/>
            <c:bubble3D val="0"/>
            <c:spPr>
              <a:gradFill rotWithShape="1">
                <a:gsLst>
                  <a:gs pos="0">
                    <a:schemeClr val="accent2">
                      <a:shade val="68000"/>
                      <a:satMod val="103000"/>
                      <a:lumMod val="102000"/>
                      <a:tint val="94000"/>
                    </a:schemeClr>
                  </a:gs>
                  <a:gs pos="50000">
                    <a:schemeClr val="accent2">
                      <a:shade val="68000"/>
                      <a:satMod val="110000"/>
                      <a:lumMod val="100000"/>
                      <a:shade val="100000"/>
                    </a:schemeClr>
                  </a:gs>
                  <a:gs pos="100000">
                    <a:schemeClr val="accent2">
                      <a:shade val="6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2495-429B-A442-F5156DB40C84}"/>
              </c:ext>
            </c:extLst>
          </c:dPt>
          <c:dPt>
            <c:idx val="8"/>
            <c:bubble3D val="0"/>
            <c:spPr>
              <a:gradFill rotWithShape="1">
                <a:gsLst>
                  <a:gs pos="0">
                    <a:schemeClr val="accent2">
                      <a:shade val="55000"/>
                      <a:satMod val="103000"/>
                      <a:lumMod val="102000"/>
                      <a:tint val="94000"/>
                    </a:schemeClr>
                  </a:gs>
                  <a:gs pos="50000">
                    <a:schemeClr val="accent2">
                      <a:shade val="55000"/>
                      <a:satMod val="110000"/>
                      <a:lumMod val="100000"/>
                      <a:shade val="100000"/>
                    </a:schemeClr>
                  </a:gs>
                  <a:gs pos="100000">
                    <a:schemeClr val="accent2">
                      <a:shade val="5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2495-429B-A442-F5156DB40C84}"/>
              </c:ext>
            </c:extLst>
          </c:dPt>
          <c:dPt>
            <c:idx val="9"/>
            <c:bubble3D val="0"/>
            <c:spPr>
              <a:gradFill rotWithShape="1">
                <a:gsLst>
                  <a:gs pos="0">
                    <a:schemeClr val="accent2">
                      <a:shade val="42000"/>
                      <a:satMod val="103000"/>
                      <a:lumMod val="102000"/>
                      <a:tint val="94000"/>
                    </a:schemeClr>
                  </a:gs>
                  <a:gs pos="50000">
                    <a:schemeClr val="accent2">
                      <a:shade val="42000"/>
                      <a:satMod val="110000"/>
                      <a:lumMod val="100000"/>
                      <a:shade val="100000"/>
                    </a:schemeClr>
                  </a:gs>
                  <a:gs pos="100000">
                    <a:schemeClr val="accent2">
                      <a:shade val="42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2495-429B-A442-F5156DB40C8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Sheet1!$C$6:$D$15</c:f>
              <c:multiLvlStrCache>
                <c:ptCount val="10"/>
                <c:lvl>
                  <c:pt idx="0">
                    <c:v>31-Oct-21</c:v>
                  </c:pt>
                  <c:pt idx="1">
                    <c:v>15-Nov-21</c:v>
                  </c:pt>
                  <c:pt idx="2">
                    <c:v>23-Nov-21</c:v>
                  </c:pt>
                  <c:pt idx="3">
                    <c:v>01-Dec-21</c:v>
                  </c:pt>
                  <c:pt idx="4">
                    <c:v>22-Dec-21</c:v>
                  </c:pt>
                  <c:pt idx="5">
                    <c:v>15-Jan-22</c:v>
                  </c:pt>
                  <c:pt idx="6">
                    <c:v>06-Feb-22</c:v>
                  </c:pt>
                  <c:pt idx="7">
                    <c:v>01-Mar-22</c:v>
                  </c:pt>
                  <c:pt idx="8">
                    <c:v>02-Apr-22</c:v>
                  </c:pt>
                  <c:pt idx="9">
                    <c:v>13-Apr-22</c:v>
                  </c:pt>
                </c:lvl>
                <c:lvl>
                  <c:pt idx="0">
                    <c:v>Requirment</c:v>
                  </c:pt>
                  <c:pt idx="1">
                    <c:v>Research</c:v>
                  </c:pt>
                  <c:pt idx="2">
                    <c:v>Planning</c:v>
                  </c:pt>
                  <c:pt idx="3">
                    <c:v>Design 1</c:v>
                  </c:pt>
                  <c:pt idx="4">
                    <c:v>Design 2</c:v>
                  </c:pt>
                  <c:pt idx="5">
                    <c:v>Design 3</c:v>
                  </c:pt>
                  <c:pt idx="6">
                    <c:v>Design 4</c:v>
                  </c:pt>
                  <c:pt idx="7">
                    <c:v>Development</c:v>
                  </c:pt>
                  <c:pt idx="8">
                    <c:v>Testing</c:v>
                  </c:pt>
                  <c:pt idx="9">
                    <c:v>maintance</c:v>
                  </c:pt>
                </c:lvl>
              </c:multiLvlStrCache>
            </c:multiLvlStrRef>
          </c:cat>
          <c:val>
            <c:numRef>
              <c:f>Sheet1!$E$6:$E$15</c:f>
              <c:numCache>
                <c:formatCode>General</c:formatCode>
                <c:ptCount val="10"/>
                <c:pt idx="0">
                  <c:v>15</c:v>
                </c:pt>
                <c:pt idx="1">
                  <c:v>10</c:v>
                </c:pt>
                <c:pt idx="2">
                  <c:v>8</c:v>
                </c:pt>
                <c:pt idx="3">
                  <c:v>20</c:v>
                </c:pt>
                <c:pt idx="4">
                  <c:v>20</c:v>
                </c:pt>
                <c:pt idx="5">
                  <c:v>20</c:v>
                </c:pt>
                <c:pt idx="6">
                  <c:v>20</c:v>
                </c:pt>
                <c:pt idx="7">
                  <c:v>30</c:v>
                </c:pt>
                <c:pt idx="8">
                  <c:v>10</c:v>
                </c:pt>
                <c:pt idx="9">
                  <c:v>10</c:v>
                </c:pt>
              </c:numCache>
            </c:numRef>
          </c:val>
          <c:extLst>
            <c:ext xmlns:c16="http://schemas.microsoft.com/office/drawing/2014/chart" uri="{C3380CC4-5D6E-409C-BE32-E72D297353CC}">
              <c16:uniqueId val="{00000014-2495-429B-A442-F5156DB40C84}"/>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811944444444445"/>
          <c:y val="4.1666666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0"/>
          <c:order val="0"/>
          <c:tx>
            <c:strRef>
              <c:f>Sheet1!$E$4</c:f>
              <c:strCache>
                <c:ptCount val="1"/>
                <c:pt idx="0">
                  <c:v>Days to Finish</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Sheet1!$C$5:$D$14</c:f>
              <c:multiLvlStrCache>
                <c:ptCount val="10"/>
                <c:lvl>
                  <c:pt idx="0">
                    <c:v>31-Oct-21</c:v>
                  </c:pt>
                  <c:pt idx="1">
                    <c:v>15-Nov-21</c:v>
                  </c:pt>
                  <c:pt idx="2">
                    <c:v>23-Nov-21</c:v>
                  </c:pt>
                  <c:pt idx="3">
                    <c:v>01-Dec-21</c:v>
                  </c:pt>
                  <c:pt idx="4">
                    <c:v>22-Dec-21</c:v>
                  </c:pt>
                  <c:pt idx="5">
                    <c:v>15-Jan-22</c:v>
                  </c:pt>
                  <c:pt idx="6">
                    <c:v>06-Feb-22</c:v>
                  </c:pt>
                  <c:pt idx="7">
                    <c:v>01-Mar-22</c:v>
                  </c:pt>
                  <c:pt idx="8">
                    <c:v>02-Apr-22</c:v>
                  </c:pt>
                  <c:pt idx="9">
                    <c:v>13-Apr-22</c:v>
                  </c:pt>
                </c:lvl>
                <c:lvl>
                  <c:pt idx="0">
                    <c:v>Requirment</c:v>
                  </c:pt>
                  <c:pt idx="1">
                    <c:v>Research</c:v>
                  </c:pt>
                  <c:pt idx="2">
                    <c:v>Planning</c:v>
                  </c:pt>
                  <c:pt idx="3">
                    <c:v>Design 1</c:v>
                  </c:pt>
                  <c:pt idx="4">
                    <c:v>Design 2</c:v>
                  </c:pt>
                  <c:pt idx="5">
                    <c:v>Design 3</c:v>
                  </c:pt>
                  <c:pt idx="6">
                    <c:v>Design 4</c:v>
                  </c:pt>
                  <c:pt idx="7">
                    <c:v>Development</c:v>
                  </c:pt>
                  <c:pt idx="8">
                    <c:v>Testing</c:v>
                  </c:pt>
                  <c:pt idx="9">
                    <c:v>maintance</c:v>
                  </c:pt>
                </c:lvl>
              </c:multiLvlStrCache>
            </c:multiLvlStrRef>
          </c:cat>
          <c:val>
            <c:numRef>
              <c:f>Sheet1!$E$5:$E$14</c:f>
              <c:numCache>
                <c:formatCode>General</c:formatCode>
                <c:ptCount val="10"/>
                <c:pt idx="0">
                  <c:v>15</c:v>
                </c:pt>
                <c:pt idx="1">
                  <c:v>10</c:v>
                </c:pt>
                <c:pt idx="2">
                  <c:v>8</c:v>
                </c:pt>
                <c:pt idx="3">
                  <c:v>20</c:v>
                </c:pt>
                <c:pt idx="4">
                  <c:v>20</c:v>
                </c:pt>
                <c:pt idx="5">
                  <c:v>20</c:v>
                </c:pt>
                <c:pt idx="6">
                  <c:v>20</c:v>
                </c:pt>
                <c:pt idx="7">
                  <c:v>30</c:v>
                </c:pt>
                <c:pt idx="8">
                  <c:v>10</c:v>
                </c:pt>
                <c:pt idx="9">
                  <c:v>10</c:v>
                </c:pt>
              </c:numCache>
            </c:numRef>
          </c:val>
          <c:extLst>
            <c:ext xmlns:c16="http://schemas.microsoft.com/office/drawing/2014/chart" uri="{C3380CC4-5D6E-409C-BE32-E72D297353CC}">
              <c16:uniqueId val="{00000000-2A53-42B7-A21E-E814626F081E}"/>
            </c:ext>
          </c:extLst>
        </c:ser>
        <c:dLbls>
          <c:showLegendKey val="0"/>
          <c:showVal val="0"/>
          <c:showCatName val="0"/>
          <c:showSerName val="0"/>
          <c:showPercent val="0"/>
          <c:showBubbleSize val="0"/>
        </c:dLbls>
        <c:gapWidth val="150"/>
        <c:overlap val="100"/>
        <c:axId val="1434532560"/>
        <c:axId val="1434551696"/>
      </c:barChart>
      <c:catAx>
        <c:axId val="1434532560"/>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34551696"/>
        <c:crosses val="autoZero"/>
        <c:auto val="1"/>
        <c:lblAlgn val="ctr"/>
        <c:lblOffset val="100"/>
        <c:noMultiLvlLbl val="0"/>
      </c:catAx>
      <c:valAx>
        <c:axId val="143455169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34532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9F2BC-551F-428D-9102-06809D61E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29</Pages>
  <Words>5810</Words>
  <Characters>33122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Abuzar</dc:creator>
  <cp:keywords/>
  <dc:description/>
  <cp:lastModifiedBy>Muhammad Abuzar</cp:lastModifiedBy>
  <cp:revision>44</cp:revision>
  <dcterms:created xsi:type="dcterms:W3CDTF">2021-03-05T18:49:00Z</dcterms:created>
  <dcterms:modified xsi:type="dcterms:W3CDTF">2022-04-12T09:15:00Z</dcterms:modified>
</cp:coreProperties>
</file>